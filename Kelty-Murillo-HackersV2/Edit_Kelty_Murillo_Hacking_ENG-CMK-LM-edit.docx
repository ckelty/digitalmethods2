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B2" w:rsidRDefault="001352CC">
      <w:pPr>
        <w:pStyle w:val="Heading1"/>
        <w:spacing w:line="360" w:lineRule="auto"/>
        <w:ind w:left="0"/>
        <w:rPr>
          <w:rFonts w:ascii="Times New Roman" w:eastAsiaTheme="minorEastAsia" w:hAnsi="Times New Roman" w:cs="Times New Roman"/>
          <w:lang w:val="en-GB" w:eastAsia="sv-SE"/>
        </w:rPr>
      </w:pPr>
      <w:r>
        <w:rPr>
          <w:rFonts w:ascii="Times New Roman" w:eastAsiaTheme="minorEastAsia" w:hAnsi="Times New Roman" w:cs="Times New Roman"/>
          <w:bCs w:val="0"/>
          <w:lang w:val="en-GB" w:eastAsia="sv-SE"/>
        </w:rPr>
        <w:t>Hackers and Hacking</w:t>
      </w:r>
    </w:p>
    <w:p w:rsidR="007621B2" w:rsidRDefault="007621B2">
      <w:pPr>
        <w:spacing w:line="360" w:lineRule="auto"/>
        <w:rPr>
          <w:rFonts w:ascii="Times New Roman" w:hAnsi="Times New Roman"/>
          <w:sz w:val="24"/>
          <w:szCs w:val="24"/>
          <w:lang w:val="en-GB"/>
        </w:rPr>
      </w:pPr>
    </w:p>
    <w:p w:rsidR="007621B2" w:rsidRDefault="001352CC">
      <w:pPr>
        <w:spacing w:line="360" w:lineRule="auto"/>
        <w:rPr>
          <w:rFonts w:ascii="Times New Roman" w:eastAsia="Times New Roman" w:hAnsi="Times New Roman" w:cs="Times New Roman"/>
          <w:sz w:val="20"/>
          <w:szCs w:val="20"/>
          <w:lang w:val="en-GB"/>
        </w:rPr>
      </w:pPr>
      <w:r>
        <w:rPr>
          <w:rFonts w:ascii="Times New Roman" w:hAnsi="Times New Roman"/>
          <w:sz w:val="24"/>
          <w:szCs w:val="24"/>
          <w:lang w:val="en-GB"/>
        </w:rPr>
        <w:t>Luis Felipe Rosado</w:t>
      </w:r>
      <w:r>
        <w:rPr>
          <w:rFonts w:ascii="Times New Roman" w:hAnsi="Times New Roman"/>
          <w:sz w:val="28"/>
          <w:lang w:val="en-GB"/>
        </w:rPr>
        <w:t xml:space="preserve"> </w:t>
      </w:r>
      <w:r>
        <w:rPr>
          <w:rFonts w:ascii="Times New Roman" w:hAnsi="Times New Roman"/>
          <w:sz w:val="24"/>
          <w:szCs w:val="24"/>
          <w:lang w:val="en-GB"/>
        </w:rPr>
        <w:t>Murillo</w:t>
      </w:r>
      <w:r>
        <w:rPr>
          <w:rFonts w:ascii="Times New Roman" w:hAnsi="Times New Roman"/>
          <w:sz w:val="12"/>
          <w:szCs w:val="12"/>
          <w:lang w:val="en-GB"/>
        </w:rPr>
        <w:t xml:space="preserve">1 </w:t>
      </w:r>
      <w:r>
        <w:rPr>
          <w:rFonts w:ascii="Times New Roman" w:hAnsi="Times New Roman"/>
          <w:sz w:val="24"/>
          <w:szCs w:val="24"/>
          <w:lang w:val="en-GB"/>
        </w:rPr>
        <w:t>and Christopher Kelty</w:t>
      </w:r>
      <w:r>
        <w:rPr>
          <w:rFonts w:ascii="Times New Roman" w:hAnsi="Times New Roman"/>
          <w:sz w:val="12"/>
          <w:szCs w:val="12"/>
          <w:lang w:val="en-GB"/>
        </w:rPr>
        <w:t>2</w:t>
      </w:r>
    </w:p>
    <w:p w:rsidR="007621B2" w:rsidRDefault="007621B2">
      <w:pPr>
        <w:spacing w:line="360" w:lineRule="auto"/>
        <w:ind w:right="987"/>
        <w:rPr>
          <w:rFonts w:ascii="Times New Roman" w:hAnsi="Times New Roman" w:cs="Times New Roman"/>
          <w:sz w:val="12"/>
          <w:lang w:val="en-GB"/>
        </w:rPr>
      </w:pPr>
    </w:p>
    <w:p w:rsidR="007621B2" w:rsidRDefault="001352CC">
      <w:pPr>
        <w:spacing w:line="360" w:lineRule="auto"/>
        <w:ind w:right="987"/>
        <w:rPr>
          <w:rFonts w:ascii="Times New Roman" w:eastAsia="Arial" w:hAnsi="Times New Roman" w:cs="Times New Roman"/>
          <w:sz w:val="20"/>
          <w:szCs w:val="20"/>
          <w:lang w:val="en-GB"/>
        </w:rPr>
      </w:pPr>
      <w:r>
        <w:rPr>
          <w:rFonts w:ascii="Times New Roman" w:hAnsi="Times New Roman" w:cs="Times New Roman"/>
          <w:sz w:val="12"/>
          <w:lang w:val="en-GB"/>
        </w:rPr>
        <w:t>1</w:t>
      </w:r>
      <w:r>
        <w:rPr>
          <w:rFonts w:ascii="Times New Roman" w:hAnsi="Times New Roman" w:cs="Times New Roman"/>
          <w:i/>
          <w:sz w:val="20"/>
          <w:szCs w:val="20"/>
          <w:lang w:val="en-GB"/>
        </w:rPr>
        <w:t xml:space="preserve">Berkman </w:t>
      </w:r>
      <w:proofErr w:type="spellStart"/>
      <w:r>
        <w:rPr>
          <w:rFonts w:ascii="Times New Roman" w:hAnsi="Times New Roman" w:cs="Times New Roman"/>
          <w:i/>
          <w:sz w:val="20"/>
          <w:szCs w:val="20"/>
          <w:lang w:val="en-GB"/>
        </w:rPr>
        <w:t>Center</w:t>
      </w:r>
      <w:proofErr w:type="spellEnd"/>
      <w:r>
        <w:rPr>
          <w:rFonts w:ascii="Times New Roman" w:hAnsi="Times New Roman" w:cs="Times New Roman"/>
          <w:i/>
          <w:sz w:val="20"/>
          <w:szCs w:val="20"/>
          <w:lang w:val="en-GB"/>
        </w:rPr>
        <w:t xml:space="preserve"> for Internet and Society, Harvard University</w:t>
      </w:r>
    </w:p>
    <w:p w:rsidR="007621B2" w:rsidRDefault="001352CC">
      <w:pPr>
        <w:spacing w:line="360" w:lineRule="auto"/>
        <w:ind w:right="987"/>
        <w:rPr>
          <w:rFonts w:ascii="Times New Roman" w:eastAsia="Arial" w:hAnsi="Times New Roman" w:cs="Times New Roman"/>
          <w:sz w:val="18"/>
          <w:szCs w:val="18"/>
          <w:lang w:val="en-GB"/>
        </w:rPr>
      </w:pPr>
      <w:r>
        <w:rPr>
          <w:rFonts w:ascii="Times New Roman" w:hAnsi="Times New Roman" w:cs="Times New Roman"/>
          <w:sz w:val="12"/>
          <w:lang w:val="en-GB"/>
        </w:rPr>
        <w:t>2</w:t>
      </w:r>
      <w:r>
        <w:rPr>
          <w:rFonts w:ascii="Times New Roman" w:hAnsi="Times New Roman" w:cs="Times New Roman"/>
          <w:i/>
          <w:sz w:val="20"/>
          <w:szCs w:val="20"/>
          <w:lang w:val="en-GB"/>
        </w:rPr>
        <w:t>Institute for Society and Genetics, Department of Anthropology, and Department of Information Studies, UCLA</w:t>
      </w:r>
    </w:p>
    <w:p w:rsidR="007621B2" w:rsidRDefault="001352CC">
      <w:ins w:id="0" w:author="Unknown Author" w:date="2016-06-21T17:41:00Z">
        <w:r>
          <w:rPr>
            <w:rFonts w:ascii="Times New Roman" w:eastAsia="Arial" w:hAnsi="Times New Roman" w:cs="Times New Roman"/>
            <w:sz w:val="24"/>
            <w:szCs w:val="24"/>
            <w:lang w:val="en-GB"/>
          </w:rPr>
          <w:br/>
        </w:r>
        <w:r>
          <w:rPr>
            <w:rFonts w:ascii="Times New Roman" w:eastAsia="Arial" w:hAnsi="Times New Roman" w:cs="Times New Roman"/>
            <w:b/>
            <w:bCs/>
            <w:sz w:val="26"/>
            <w:szCs w:val="26"/>
            <w:lang w:val="en-GB"/>
          </w:rPr>
          <w:t>Abstract</w:t>
        </w:r>
        <w:r>
          <w:rPr>
            <w:rFonts w:ascii="Times New Roman" w:eastAsia="Arial" w:hAnsi="Times New Roman" w:cs="Times New Roman"/>
            <w:sz w:val="24"/>
            <w:szCs w:val="24"/>
            <w:lang w:val="en-GB"/>
          </w:rPr>
          <w:br/>
          <w:t>In</w:t>
        </w:r>
        <w:r>
          <w:rPr>
            <w:rFonts w:ascii="Times New Roman" w:eastAsia="Arial" w:hAnsi="Times New Roman" w:cs="Times New Roman"/>
            <w:sz w:val="24"/>
            <w:szCs w:val="24"/>
            <w:lang w:val="en-GB"/>
          </w:rPr>
          <w:t xml:space="preserve"> this article we ask </w:t>
        </w:r>
        <w:del w:id="1" w:author="Christopher Kelty" w:date="2016-06-21T17:04:00Z">
          <w:r w:rsidDel="001352CC">
            <w:rPr>
              <w:rFonts w:ascii="Times New Roman" w:eastAsia="Arial" w:hAnsi="Times New Roman" w:cs="Times New Roman"/>
              <w:sz w:val="24"/>
              <w:szCs w:val="24"/>
              <w:lang w:val="en-GB"/>
            </w:rPr>
            <w:delText>the question of what can</w:delText>
          </w:r>
        </w:del>
      </w:ins>
      <w:ins w:id="2" w:author="Christopher Kelty" w:date="2016-06-21T17:04:00Z">
        <w:r>
          <w:rPr>
            <w:rFonts w:ascii="Times New Roman" w:eastAsia="Arial" w:hAnsi="Times New Roman" w:cs="Times New Roman"/>
            <w:sz w:val="24"/>
            <w:szCs w:val="24"/>
            <w:lang w:val="en-GB"/>
          </w:rPr>
          <w:t>how</w:t>
        </w:r>
      </w:ins>
      <w:ins w:id="3" w:author="Unknown Author" w:date="2016-06-21T17:41:00Z">
        <w:r>
          <w:rPr>
            <w:rFonts w:ascii="Times New Roman" w:eastAsia="Arial" w:hAnsi="Times New Roman" w:cs="Times New Roman"/>
            <w:sz w:val="24"/>
            <w:szCs w:val="24"/>
            <w:lang w:val="en-GB"/>
          </w:rPr>
          <w:t xml:space="preserve"> social scientists and humanities researchers</w:t>
        </w:r>
      </w:ins>
      <w:ins w:id="4" w:author="Christopher Kelty" w:date="2016-06-21T17:04:00Z">
        <w:r>
          <w:rPr>
            <w:rFonts w:ascii="Times New Roman" w:eastAsia="Arial" w:hAnsi="Times New Roman" w:cs="Times New Roman"/>
            <w:sz w:val="24"/>
            <w:szCs w:val="24"/>
            <w:lang w:val="en-GB"/>
          </w:rPr>
          <w:t xml:space="preserve"> can</w:t>
        </w:r>
      </w:ins>
      <w:ins w:id="5" w:author="Unknown Author" w:date="2016-06-21T17:41:00Z">
        <w:r>
          <w:rPr>
            <w:rFonts w:ascii="Times New Roman" w:eastAsia="Arial" w:hAnsi="Times New Roman" w:cs="Times New Roman"/>
            <w:sz w:val="24"/>
            <w:szCs w:val="24"/>
            <w:lang w:val="en-GB"/>
          </w:rPr>
          <w:t xml:space="preserve"> learn from hacking and hackers with respect to contemporary processes of technical, social, political, and economic change. We explore some of the ways hackers and h</w:t>
        </w:r>
        <w:r>
          <w:rPr>
            <w:rFonts w:ascii="Times New Roman" w:eastAsia="Arial" w:hAnsi="Times New Roman" w:cs="Times New Roman"/>
            <w:sz w:val="24"/>
            <w:szCs w:val="24"/>
            <w:lang w:val="en-GB"/>
          </w:rPr>
          <w:t>acking have been studied by academics, as well as the forms of self-narration that different hacker groups have themselves forged. We argue that the subjectivities involved in cultivating “hacking skills” are not necessarily implicated in the range of thin</w:t>
        </w:r>
        <w:r>
          <w:rPr>
            <w:rFonts w:ascii="Times New Roman" w:eastAsia="Arial" w:hAnsi="Times New Roman" w:cs="Times New Roman"/>
            <w:sz w:val="24"/>
            <w:szCs w:val="24"/>
            <w:lang w:val="en-GB"/>
          </w:rPr>
          <w:t xml:space="preserve">gs that can be called “hacks,” leading </w:t>
        </w:r>
        <w:proofErr w:type="gramStart"/>
        <w:r>
          <w:rPr>
            <w:rFonts w:ascii="Times New Roman" w:eastAsia="Arial" w:hAnsi="Times New Roman" w:cs="Times New Roman"/>
            <w:sz w:val="24"/>
            <w:szCs w:val="24"/>
            <w:lang w:val="en-GB"/>
          </w:rPr>
          <w:t>to a highly distributed phenomena</w:t>
        </w:r>
        <w:proofErr w:type="gramEnd"/>
        <w:r>
          <w:rPr>
            <w:rFonts w:ascii="Times New Roman" w:eastAsia="Arial" w:hAnsi="Times New Roman" w:cs="Times New Roman"/>
            <w:sz w:val="24"/>
            <w:szCs w:val="24"/>
            <w:lang w:val="en-GB"/>
          </w:rPr>
          <w:t xml:space="preserve"> in which not all “hacks” are perpetrated by “hackers” in the contemporary. We then ask what the relationship is between a particular elaboration on what it means to be a “hacker” and </w:t>
        </w:r>
        <w:r>
          <w:rPr>
            <w:rFonts w:ascii="Times New Roman" w:eastAsia="Arial" w:hAnsi="Times New Roman" w:cs="Times New Roman"/>
            <w:sz w:val="24"/>
            <w:szCs w:val="24"/>
            <w:lang w:val="en-GB"/>
          </w:rPr>
          <w:t>“hacking” as a particular sociotechnical and political practice. We end by suggesting one possible way to decompose hacking into a “stack” of practices that can be used to diagnose technical and political thresholds indicative of a mutation in the “</w:t>
        </w:r>
        <w:proofErr w:type="gramStart"/>
        <w:r>
          <w:rPr>
            <w:rFonts w:ascii="Times New Roman" w:eastAsia="Arial" w:hAnsi="Times New Roman" w:cs="Times New Roman"/>
            <w:sz w:val="24"/>
            <w:szCs w:val="24"/>
            <w:lang w:val="en-GB"/>
          </w:rPr>
          <w:t>topolog</w:t>
        </w:r>
        <w:r>
          <w:rPr>
            <w:rFonts w:ascii="Times New Roman" w:eastAsia="Arial" w:hAnsi="Times New Roman" w:cs="Times New Roman"/>
            <w:sz w:val="24"/>
            <w:szCs w:val="24"/>
            <w:lang w:val="en-GB"/>
          </w:rPr>
          <w:t>y</w:t>
        </w:r>
        <w:proofErr w:type="gramEnd"/>
        <w:r>
          <w:rPr>
            <w:rFonts w:ascii="Times New Roman" w:eastAsia="Arial" w:hAnsi="Times New Roman" w:cs="Times New Roman"/>
            <w:sz w:val="24"/>
            <w:szCs w:val="24"/>
            <w:lang w:val="en-GB"/>
          </w:rPr>
          <w:t>” of power in the world today.</w:t>
        </w:r>
        <w:r>
          <w:rPr>
            <w:rFonts w:ascii="Times New Roman" w:eastAsia="Arial" w:hAnsi="Times New Roman" w:cs="Times New Roman"/>
            <w:sz w:val="24"/>
            <w:szCs w:val="24"/>
            <w:lang w:val="en-GB"/>
          </w:rPr>
          <w:br/>
        </w:r>
      </w:ins>
      <w:ins w:id="6" w:author="Unknown Author" w:date="2016-06-21T20:16:00Z">
        <w:r>
          <w:rPr>
            <w:rFonts w:ascii="Times New Roman" w:eastAsia="Arial" w:hAnsi="Times New Roman" w:cs="Times New Roman"/>
            <w:sz w:val="24"/>
            <w:szCs w:val="24"/>
            <w:lang w:val="en-GB"/>
          </w:rPr>
          <w:br/>
        </w:r>
      </w:ins>
    </w:p>
    <w:p w:rsidR="007621B2" w:rsidRDefault="001352CC">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Introduction</w:t>
      </w:r>
    </w:p>
    <w:p w:rsidR="007621B2" w:rsidRDefault="001352CC">
      <w:pPr>
        <w:pStyle w:val="TextBody"/>
        <w:spacing w:before="0" w:line="360" w:lineRule="auto"/>
        <w:ind w:left="0"/>
        <w:rPr>
          <w:rFonts w:cs="Times New Roman"/>
          <w:sz w:val="24"/>
          <w:szCs w:val="24"/>
          <w:lang w:val="en-GB"/>
        </w:rPr>
      </w:pPr>
      <w:r>
        <w:rPr>
          <w:rFonts w:cs="Times New Roman"/>
          <w:sz w:val="24"/>
          <w:szCs w:val="24"/>
          <w:lang w:val="en-GB"/>
        </w:rPr>
        <w:t>Hackers seem to be everywhere today.</w:t>
      </w:r>
    </w:p>
    <w:p w:rsidR="007621B2" w:rsidRDefault="001352CC">
      <w:pPr>
        <w:pStyle w:val="TextBody"/>
        <w:spacing w:before="0" w:line="360" w:lineRule="auto"/>
        <w:ind w:left="0"/>
      </w:pPr>
      <w:ins w:id="7" w:author="Unknown Author" w:date="2016-06-21T17:43:00Z">
        <w:r>
          <w:rPr>
            <w:rFonts w:cs="Times New Roman"/>
            <w:sz w:val="24"/>
            <w:szCs w:val="24"/>
            <w:lang w:val="en-GB"/>
          </w:rPr>
          <w:t>Fifty to t</w:t>
        </w:r>
      </w:ins>
      <w:del w:id="8" w:author="Unknown Author" w:date="2016-06-21T17:43:00Z">
        <w:r>
          <w:rPr>
            <w:rFonts w:cs="Times New Roman"/>
            <w:sz w:val="24"/>
            <w:szCs w:val="24"/>
            <w:lang w:val="en-GB"/>
          </w:rPr>
          <w:delText>T</w:delText>
        </w:r>
      </w:del>
      <w:r>
        <w:rPr>
          <w:rFonts w:cs="Times New Roman"/>
          <w:sz w:val="24"/>
          <w:szCs w:val="24"/>
          <w:lang w:val="en-GB"/>
        </w:rPr>
        <w:t>wenty</w:t>
      </w:r>
      <w:del w:id="9" w:author="Unknown Author" w:date="2016-06-21T17:43:00Z">
        <w:r>
          <w:rPr>
            <w:rFonts w:cs="Times New Roman"/>
            <w:sz w:val="24"/>
            <w:szCs w:val="24"/>
            <w:lang w:val="en-GB"/>
          </w:rPr>
          <w:delText>-five</w:delText>
        </w:r>
      </w:del>
      <w:r>
        <w:rPr>
          <w:rFonts w:cs="Times New Roman"/>
          <w:sz w:val="24"/>
          <w:szCs w:val="24"/>
          <w:lang w:val="en-GB"/>
        </w:rPr>
        <w:t xml:space="preserve"> years ago, “hacking” was an underground practice, associated with a particular politics and defining a set of individuals usually characterised as ado</w:t>
      </w:r>
      <w:r>
        <w:rPr>
          <w:rFonts w:cs="Times New Roman"/>
          <w:sz w:val="24"/>
          <w:szCs w:val="24"/>
          <w:lang w:val="en-GB"/>
        </w:rPr>
        <w:t xml:space="preserve">lescent, white males obsessed with computers. Today, literally anyone could call </w:t>
      </w:r>
      <w:proofErr w:type="gramStart"/>
      <w:r>
        <w:rPr>
          <w:rFonts w:cs="Times New Roman"/>
          <w:sz w:val="24"/>
          <w:szCs w:val="24"/>
          <w:lang w:val="en-GB"/>
        </w:rPr>
        <w:t>themselves</w:t>
      </w:r>
      <w:proofErr w:type="gramEnd"/>
      <w:r>
        <w:rPr>
          <w:rFonts w:cs="Times New Roman"/>
          <w:sz w:val="24"/>
          <w:szCs w:val="24"/>
          <w:lang w:val="en-GB"/>
        </w:rPr>
        <w:t xml:space="preserve"> a hacker, or any action a “hack”. In recent decades, we have experienced the extension of the term to encompass many ordinary technical practices in various domains</w:t>
      </w:r>
      <w:r>
        <w:rPr>
          <w:rFonts w:cs="Times New Roman"/>
          <w:sz w:val="24"/>
          <w:szCs w:val="24"/>
          <w:lang w:val="en-GB"/>
        </w:rPr>
        <w:t>, such as education, health care, humanitarian response, farming, parenting, bodily modification, among many others. In Silicon Valley, companies like Facebook describe a “hacker way” to reference ordinary practices of coding, engineering, or entrepreneurs</w:t>
      </w:r>
      <w:r>
        <w:rPr>
          <w:rFonts w:cs="Times New Roman"/>
          <w:sz w:val="24"/>
          <w:szCs w:val="24"/>
          <w:lang w:val="en-GB"/>
        </w:rPr>
        <w:t xml:space="preserve">hip. In public relation campaigns, hackers are described simply as “doers” since “hacking just means building something quickly or testing the boundaries of what can be done” (see Fig. </w:t>
      </w:r>
      <w:hyperlink w:anchor="_bookmark0">
        <w:r>
          <w:rPr>
            <w:rStyle w:val="InternetLink"/>
            <w:rFonts w:cs="Times New Roman"/>
            <w:sz w:val="24"/>
            <w:szCs w:val="24"/>
            <w:lang w:val="en-GB"/>
          </w:rPr>
          <w:t>1</w:t>
        </w:r>
      </w:hyperlink>
      <w:r>
        <w:rPr>
          <w:rFonts w:cs="Times New Roman"/>
          <w:sz w:val="24"/>
          <w:szCs w:val="24"/>
          <w:lang w:val="en-GB"/>
        </w:rPr>
        <w:t xml:space="preserve">, Funders and Founders Notes </w:t>
      </w:r>
      <w:hyperlink w:anchor="_bookmark19">
        <w:r>
          <w:rPr>
            <w:rStyle w:val="InternetLink"/>
            <w:rFonts w:cs="Times New Roman"/>
            <w:sz w:val="24"/>
            <w:szCs w:val="24"/>
            <w:lang w:val="en-GB"/>
          </w:rPr>
          <w:t>2016)</w:t>
        </w:r>
      </w:hyperlink>
      <w:r>
        <w:rPr>
          <w:rFonts w:cs="Times New Roman"/>
          <w:sz w:val="24"/>
          <w:szCs w:val="24"/>
          <w:lang w:val="en-GB"/>
        </w:rPr>
        <w:t xml:space="preserve">. According to this very generous definition, we can all be called “hackers”, since we have been making </w:t>
      </w:r>
      <w:proofErr w:type="spellStart"/>
      <w:r>
        <w:rPr>
          <w:rFonts w:cs="Times New Roman"/>
          <w:sz w:val="24"/>
          <w:szCs w:val="24"/>
          <w:lang w:val="en-GB"/>
        </w:rPr>
        <w:t>artifacts</w:t>
      </w:r>
      <w:proofErr w:type="spellEnd"/>
      <w:r>
        <w:rPr>
          <w:rFonts w:cs="Times New Roman"/>
          <w:sz w:val="24"/>
          <w:szCs w:val="24"/>
          <w:lang w:val="en-GB"/>
        </w:rPr>
        <w:t xml:space="preserve"> for, at least, 2 millions years with the creation of mode-1 stone tools (Clark </w:t>
      </w:r>
      <w:hyperlink w:anchor="_bookmark8">
        <w:r>
          <w:rPr>
            <w:rStyle w:val="InternetLink"/>
            <w:rFonts w:cs="Times New Roman"/>
            <w:sz w:val="24"/>
            <w:szCs w:val="24"/>
            <w:lang w:val="en-GB"/>
          </w:rPr>
          <w:t>1961).</w:t>
        </w:r>
      </w:hyperlink>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lastRenderedPageBreak/>
        <w:t xml:space="preserve">We have also witnessed a proliferation and globalisation of </w:t>
      </w:r>
      <w:proofErr w:type="spellStart"/>
      <w:r>
        <w:rPr>
          <w:sz w:val="24"/>
          <w:szCs w:val="24"/>
          <w:lang w:val="en-GB"/>
        </w:rPr>
        <w:t>hackfests</w:t>
      </w:r>
      <w:proofErr w:type="spellEnd"/>
      <w:r>
        <w:rPr>
          <w:sz w:val="24"/>
          <w:szCs w:val="24"/>
          <w:lang w:val="en-GB"/>
        </w:rPr>
        <w:t xml:space="preserve">, </w:t>
      </w:r>
      <w:proofErr w:type="spellStart"/>
      <w:r>
        <w:rPr>
          <w:sz w:val="24"/>
          <w:szCs w:val="24"/>
          <w:lang w:val="en-GB"/>
        </w:rPr>
        <w:t>hackathons</w:t>
      </w:r>
      <w:proofErr w:type="spellEnd"/>
      <w:r>
        <w:rPr>
          <w:sz w:val="24"/>
          <w:szCs w:val="24"/>
          <w:lang w:val="en-GB"/>
        </w:rPr>
        <w:t xml:space="preserve">, </w:t>
      </w:r>
      <w:proofErr w:type="spellStart"/>
      <w:r>
        <w:rPr>
          <w:sz w:val="24"/>
          <w:szCs w:val="24"/>
          <w:lang w:val="en-GB"/>
        </w:rPr>
        <w:t>hackerspaces</w:t>
      </w:r>
      <w:proofErr w:type="spellEnd"/>
      <w:r>
        <w:rPr>
          <w:sz w:val="24"/>
          <w:szCs w:val="24"/>
          <w:lang w:val="en-GB"/>
        </w:rPr>
        <w:t>, and gatherings around the symbol of hacking for a myriad of purposes,</w:t>
      </w:r>
    </w:p>
    <w:p w:rsidR="007621B2" w:rsidRDefault="007621B2">
      <w:pPr>
        <w:spacing w:before="8"/>
        <w:rPr>
          <w:rFonts w:ascii="Times New Roman" w:eastAsia="Times New Roman" w:hAnsi="Times New Roman" w:cs="Times New Roman"/>
          <w:sz w:val="16"/>
          <w:szCs w:val="16"/>
          <w:lang w:val="en-GB"/>
        </w:rPr>
      </w:pPr>
    </w:p>
    <w:p w:rsidR="007621B2" w:rsidRDefault="007621B2">
      <w:pPr>
        <w:spacing w:line="360" w:lineRule="auto"/>
        <w:rPr>
          <w:rFonts w:ascii="Times New Roman" w:eastAsia="Times New Roman" w:hAnsi="Times New Roman" w:cs="Times New Roman"/>
          <w:sz w:val="20"/>
          <w:szCs w:val="20"/>
          <w:lang w:val="en-GB"/>
        </w:rPr>
      </w:pPr>
    </w:p>
    <w:p w:rsidR="007621B2" w:rsidRDefault="001352CC">
      <w:pPr>
        <w:pStyle w:val="TextBody"/>
        <w:spacing w:before="0" w:line="360" w:lineRule="auto"/>
        <w:ind w:left="0"/>
        <w:rPr>
          <w:del w:id="10" w:author="Christopher Kelty" w:date="2016-06-20T10:55:00Z"/>
        </w:rPr>
      </w:pPr>
      <w:ins w:id="11" w:author="Christopher Kelty" w:date="2016-06-20T10:55:00Z">
        <w:r>
          <w:rPr>
            <w:sz w:val="24"/>
            <w:szCs w:val="24"/>
            <w:lang w:val="en-GB"/>
          </w:rPr>
          <w:t>[Figure 1 about here]</w:t>
        </w:r>
      </w:ins>
    </w:p>
    <w:p w:rsidR="007621B2" w:rsidRDefault="007621B2">
      <w:pPr>
        <w:pStyle w:val="TextBody"/>
        <w:spacing w:before="0" w:line="360" w:lineRule="auto"/>
        <w:ind w:left="0"/>
        <w:rPr>
          <w:ins w:id="12" w:author="Christopher Kelty" w:date="2016-06-20T10:55:00Z"/>
          <w:sz w:val="24"/>
          <w:szCs w:val="24"/>
          <w:lang w:val="en-GB"/>
        </w:rPr>
      </w:pPr>
    </w:p>
    <w:p w:rsidR="007621B2" w:rsidRDefault="001352CC">
      <w:pPr>
        <w:pStyle w:val="TextBody"/>
        <w:spacing w:before="0" w:line="360" w:lineRule="auto"/>
        <w:ind w:left="0"/>
      </w:pPr>
      <w:del w:id="13" w:author="Christopher Kelty" w:date="2016-06-20T10:55:00Z">
        <w:r>
          <w:rPr>
            <w:sz w:val="24"/>
            <w:szCs w:val="24"/>
            <w:lang w:val="en-GB"/>
          </w:rPr>
          <w:delText xml:space="preserve">Figure 1: </w:delText>
        </w:r>
        <w:bookmarkStart w:id="14" w:name="_bookmark011"/>
        <w:bookmarkEnd w:id="14"/>
        <w:r>
          <w:rPr>
            <w:sz w:val="24"/>
            <w:szCs w:val="24"/>
            <w:lang w:val="en-GB"/>
          </w:rPr>
          <w:delText>"Hackers are Doers"</w:delText>
        </w:r>
        <w:r>
          <w:rPr>
            <w:sz w:val="24"/>
            <w:szCs w:val="24"/>
            <w:lang w:val="en-GB"/>
          </w:rPr>
          <w:delText xml:space="preserve"> Funders and Founders Website (Funders and Founders Notes </w:delText>
        </w:r>
      </w:del>
      <w:r>
        <w:fldChar w:fldCharType="begin"/>
      </w:r>
      <w:r>
        <w:instrText xml:space="preserve"> HYPERLINK \h </w:instrText>
      </w:r>
      <w:r>
        <w:fldChar w:fldCharType="separate"/>
      </w:r>
      <w:del w:id="15" w:author="Christopher Kelty" w:date="2016-06-20T10:55:00Z">
        <w:r>
          <w:rPr>
            <w:rStyle w:val="InternetLink"/>
            <w:sz w:val="24"/>
            <w:szCs w:val="24"/>
            <w:lang w:val="en-GB"/>
          </w:rPr>
          <w:delText>2016)</w:delText>
        </w:r>
      </w:del>
      <w:r>
        <w:rPr>
          <w:rStyle w:val="InternetLink"/>
          <w:sz w:val="24"/>
          <w:szCs w:val="24"/>
          <w:lang w:val="en-GB"/>
        </w:rPr>
        <w:fldChar w:fldCharType="end"/>
      </w:r>
    </w:p>
    <w:p w:rsidR="007621B2" w:rsidRDefault="007621B2">
      <w:pPr>
        <w:pStyle w:val="TextBody"/>
        <w:spacing w:before="0" w:line="360" w:lineRule="auto"/>
        <w:ind w:left="0"/>
      </w:pPr>
    </w:p>
    <w:p w:rsidR="007621B2" w:rsidRDefault="001352CC">
      <w:pPr>
        <w:pStyle w:val="TextBody"/>
        <w:spacing w:before="0" w:line="360" w:lineRule="auto"/>
        <w:ind w:left="0"/>
      </w:pPr>
      <w:proofErr w:type="gramStart"/>
      <w:r>
        <w:rPr>
          <w:rFonts w:cs="Times New Roman"/>
          <w:sz w:val="24"/>
          <w:szCs w:val="24"/>
          <w:lang w:val="en-GB"/>
        </w:rPr>
        <w:t>including</w:t>
      </w:r>
      <w:proofErr w:type="gramEnd"/>
      <w:r>
        <w:rPr>
          <w:rFonts w:cs="Times New Roman"/>
          <w:sz w:val="24"/>
          <w:szCs w:val="24"/>
          <w:lang w:val="en-GB"/>
        </w:rPr>
        <w:t xml:space="preserve"> but not limited to the design of open hardware devices in medical settings, the corporate-sponsored challenge of reinventing the soda fountain with support from big</w:t>
      </w:r>
      <w:r>
        <w:rPr>
          <w:rFonts w:cs="Times New Roman"/>
          <w:sz w:val="24"/>
          <w:szCs w:val="24"/>
          <w:lang w:val="en-GB"/>
        </w:rPr>
        <w:t xml:space="preserve"> companies such as Coca-Cola, the collective work around public data-sets to fight corruption or help with </w:t>
      </w:r>
      <w:ins w:id="16" w:author="Unknown Author" w:date="2016-06-21T17:45:00Z">
        <w:r>
          <w:rPr>
            <w:rFonts w:cs="Times New Roman"/>
            <w:sz w:val="24"/>
            <w:szCs w:val="24"/>
            <w:lang w:val="en-GB"/>
          </w:rPr>
          <w:t>issues</w:t>
        </w:r>
      </w:ins>
      <w:del w:id="17" w:author="Unknown Author" w:date="2016-06-21T17:45:00Z">
        <w:r>
          <w:rPr>
            <w:rFonts w:cs="Times New Roman"/>
            <w:sz w:val="24"/>
            <w:szCs w:val="24"/>
            <w:lang w:val="en-GB"/>
          </w:rPr>
          <w:delText>questions</w:delText>
        </w:r>
      </w:del>
      <w:r>
        <w:rPr>
          <w:rFonts w:cs="Times New Roman"/>
          <w:sz w:val="24"/>
          <w:szCs w:val="24"/>
          <w:lang w:val="en-GB"/>
        </w:rPr>
        <w:t xml:space="preserve"> of public administration, or simply coming up with an inventive use of a product that is about to be released in the market. Hacker c</w:t>
      </w:r>
      <w:r>
        <w:rPr>
          <w:rFonts w:cs="Times New Roman"/>
          <w:sz w:val="24"/>
          <w:szCs w:val="24"/>
          <w:lang w:val="en-GB"/>
        </w:rPr>
        <w:t>onventions—like conferences in academic settings—serve the purposes of exchanging knowledge and bringing small and fringe groups of computer aficionados together to find peers, to share questions and findings that emerge when playing and working with infor</w:t>
      </w:r>
      <w:r>
        <w:rPr>
          <w:rFonts w:cs="Times New Roman"/>
          <w:sz w:val="24"/>
          <w:szCs w:val="24"/>
          <w:lang w:val="en-GB"/>
        </w:rPr>
        <w:t xml:space="preserve">mation and communication systems (Coleman </w:t>
      </w:r>
      <w:hyperlink w:anchor="_bookmark11">
        <w:r>
          <w:rPr>
            <w:rStyle w:val="InternetLink"/>
            <w:rFonts w:cs="Times New Roman"/>
            <w:sz w:val="24"/>
            <w:szCs w:val="24"/>
            <w:lang w:val="en-GB"/>
          </w:rPr>
          <w:t>2010b).</w:t>
        </w:r>
      </w:hyperlink>
      <w:r>
        <w:rPr>
          <w:rFonts w:cs="Times New Roman"/>
          <w:sz w:val="24"/>
          <w:szCs w:val="24"/>
          <w:lang w:val="en-GB"/>
        </w:rPr>
        <w:t xml:space="preserve"> In the contemporary, many “hacker marathons” have been organised by companies to identify programmers for hire, offering comparatively small sums as prizes for new software</w:t>
      </w:r>
      <w:r>
        <w:rPr>
          <w:rFonts w:cs="Times New Roman"/>
          <w:sz w:val="24"/>
          <w:szCs w:val="24"/>
          <w:lang w:val="en-GB"/>
        </w:rPr>
        <w:t xml:space="preserve"> or hardware </w:t>
      </w:r>
      <w:proofErr w:type="gramStart"/>
      <w:r>
        <w:rPr>
          <w:rFonts w:cs="Times New Roman"/>
          <w:sz w:val="24"/>
          <w:szCs w:val="24"/>
          <w:lang w:val="en-GB"/>
        </w:rPr>
        <w:t>solutions which</w:t>
      </w:r>
      <w:proofErr w:type="gramEnd"/>
      <w:r>
        <w:rPr>
          <w:rFonts w:cs="Times New Roman"/>
          <w:sz w:val="24"/>
          <w:szCs w:val="24"/>
          <w:lang w:val="en-GB"/>
        </w:rPr>
        <w:t xml:space="preserve"> would necessarily cost considerably much more in research and development. A new business has been created around the work of </w:t>
      </w:r>
      <w:proofErr w:type="gramStart"/>
      <w:r>
        <w:rPr>
          <w:rFonts w:cs="Times New Roman"/>
          <w:sz w:val="24"/>
          <w:szCs w:val="24"/>
          <w:lang w:val="en-GB"/>
        </w:rPr>
        <w:t>head-hunting</w:t>
      </w:r>
      <w:proofErr w:type="gramEnd"/>
      <w:r>
        <w:rPr>
          <w:rFonts w:cs="Times New Roman"/>
          <w:sz w:val="24"/>
          <w:szCs w:val="24"/>
          <w:lang w:val="en-GB"/>
        </w:rPr>
        <w:t xml:space="preserve"> for software engineering talent under the rubric of the “</w:t>
      </w:r>
      <w:proofErr w:type="spellStart"/>
      <w:r>
        <w:rPr>
          <w:rFonts w:cs="Times New Roman"/>
          <w:sz w:val="24"/>
          <w:szCs w:val="24"/>
          <w:lang w:val="en-GB"/>
        </w:rPr>
        <w:t>hackathon</w:t>
      </w:r>
      <w:proofErr w:type="spellEnd"/>
      <w:r>
        <w:rPr>
          <w:rFonts w:cs="Times New Roman"/>
          <w:sz w:val="24"/>
          <w:szCs w:val="24"/>
          <w:lang w:val="en-GB"/>
        </w:rPr>
        <w:t>”, despite its origina</w:t>
      </w:r>
      <w:r>
        <w:rPr>
          <w:rFonts w:cs="Times New Roman"/>
          <w:sz w:val="24"/>
          <w:szCs w:val="24"/>
          <w:lang w:val="en-GB"/>
        </w:rPr>
        <w:t>l connotation of a community-led sprint for developing technologies.</w:t>
      </w:r>
    </w:p>
    <w:p w:rsidR="007621B2" w:rsidRDefault="007621B2">
      <w:pPr>
        <w:pStyle w:val="TextBody"/>
        <w:spacing w:before="0" w:line="360" w:lineRule="auto"/>
        <w:ind w:left="0"/>
        <w:rPr>
          <w:rFonts w:cs="Times New Roman"/>
          <w:sz w:val="24"/>
          <w:szCs w:val="24"/>
          <w:lang w:val="en-GB"/>
        </w:rPr>
      </w:pPr>
    </w:p>
    <w:p w:rsidR="007621B2" w:rsidRDefault="001352CC">
      <w:pPr>
        <w:pStyle w:val="TextBody"/>
        <w:spacing w:before="0" w:line="360" w:lineRule="auto"/>
        <w:ind w:left="0"/>
      </w:pPr>
      <w:r>
        <w:rPr>
          <w:rFonts w:cs="Times New Roman"/>
          <w:sz w:val="24"/>
          <w:szCs w:val="24"/>
          <w:lang w:val="en-GB"/>
        </w:rPr>
        <w:t>These facts suggest that the figure of hacking and hackers ha</w:t>
      </w:r>
      <w:ins w:id="18" w:author="Unknown Author" w:date="2016-06-21T18:09:00Z">
        <w:r>
          <w:rPr>
            <w:rFonts w:cs="Times New Roman"/>
            <w:sz w:val="24"/>
            <w:szCs w:val="24"/>
            <w:lang w:val="en-GB"/>
          </w:rPr>
          <w:t>s</w:t>
        </w:r>
      </w:ins>
      <w:del w:id="19" w:author="Unknown Author" w:date="2016-06-21T17:46:00Z">
        <w:r>
          <w:rPr>
            <w:rFonts w:cs="Times New Roman"/>
            <w:sz w:val="24"/>
            <w:szCs w:val="24"/>
            <w:lang w:val="en-GB"/>
          </w:rPr>
          <w:delText>s</w:delText>
        </w:r>
      </w:del>
      <w:r>
        <w:rPr>
          <w:rFonts w:cs="Times New Roman"/>
          <w:sz w:val="24"/>
          <w:szCs w:val="24"/>
          <w:lang w:val="en-GB"/>
        </w:rPr>
        <w:t xml:space="preserve"> become fundamental to a contemporary </w:t>
      </w:r>
      <w:proofErr w:type="spellStart"/>
      <w:r>
        <w:rPr>
          <w:rFonts w:cs="Times New Roman"/>
          <w:sz w:val="24"/>
          <w:szCs w:val="24"/>
          <w:lang w:val="en-GB"/>
        </w:rPr>
        <w:t>technopolitical</w:t>
      </w:r>
      <w:proofErr w:type="spellEnd"/>
      <w:r>
        <w:rPr>
          <w:rFonts w:cs="Times New Roman"/>
          <w:sz w:val="24"/>
          <w:szCs w:val="24"/>
          <w:lang w:val="en-GB"/>
        </w:rPr>
        <w:t xml:space="preserve"> imaginary. Whatever hacking is, it is a very appealing figure and explanation for something. Hacking has become both a rubric for something very general, while at the same time designating a very specif</w:t>
      </w:r>
      <w:r>
        <w:rPr>
          <w:rFonts w:cs="Times New Roman"/>
          <w:sz w:val="24"/>
          <w:szCs w:val="24"/>
          <w:lang w:val="en-GB"/>
        </w:rPr>
        <w:t xml:space="preserve">ic set of practices from specific genealogies. In this article we explore </w:t>
      </w:r>
      <w:proofErr w:type="gramStart"/>
      <w:r>
        <w:rPr>
          <w:rFonts w:cs="Times New Roman"/>
          <w:sz w:val="24"/>
          <w:szCs w:val="24"/>
          <w:lang w:val="en-GB"/>
        </w:rPr>
        <w:t>some of the ways hackers and hacking have been studied by academics, as well as the forms of self-narration</w:t>
      </w:r>
      <w:proofErr w:type="gramEnd"/>
      <w:r>
        <w:rPr>
          <w:rFonts w:cs="Times New Roman"/>
          <w:sz w:val="24"/>
          <w:szCs w:val="24"/>
          <w:lang w:val="en-GB"/>
        </w:rPr>
        <w:t xml:space="preserve"> that different hacker groups have themselves forged. We argue that the sub</w:t>
      </w:r>
      <w:r>
        <w:rPr>
          <w:rFonts w:cs="Times New Roman"/>
          <w:sz w:val="24"/>
          <w:szCs w:val="24"/>
          <w:lang w:val="en-GB"/>
        </w:rPr>
        <w:t xml:space="preserve">jectivities involved in cultivating “hacking skills” are not implicated in the range of things that can be called “hacks”—or put differently: these days not all hacks are perpetrated by hackers. We then ask what the relationship is between </w:t>
      </w:r>
      <w:r>
        <w:rPr>
          <w:rFonts w:cs="Times New Roman"/>
          <w:i/>
          <w:sz w:val="24"/>
          <w:szCs w:val="24"/>
          <w:lang w:val="en-GB"/>
        </w:rPr>
        <w:t xml:space="preserve">hackers </w:t>
      </w:r>
      <w:r>
        <w:rPr>
          <w:rFonts w:cs="Times New Roman"/>
          <w:sz w:val="24"/>
          <w:szCs w:val="24"/>
          <w:lang w:val="en-GB"/>
        </w:rPr>
        <w:t>as a par</w:t>
      </w:r>
      <w:r>
        <w:rPr>
          <w:rFonts w:cs="Times New Roman"/>
          <w:sz w:val="24"/>
          <w:szCs w:val="24"/>
          <w:lang w:val="en-GB"/>
        </w:rPr>
        <w:t xml:space="preserve">ticular elaboration on what it means to be a </w:t>
      </w:r>
      <w:ins w:id="20" w:author="Unknown Author" w:date="2016-06-21T17:47:00Z">
        <w:r>
          <w:rPr>
            <w:rFonts w:cs="Times New Roman"/>
            <w:sz w:val="24"/>
            <w:szCs w:val="24"/>
            <w:lang w:val="en-GB"/>
          </w:rPr>
          <w:t xml:space="preserve">“technical </w:t>
        </w:r>
      </w:ins>
      <w:r>
        <w:rPr>
          <w:rFonts w:cs="Times New Roman"/>
          <w:sz w:val="24"/>
          <w:szCs w:val="24"/>
          <w:lang w:val="en-GB"/>
        </w:rPr>
        <w:t>person,</w:t>
      </w:r>
      <w:ins w:id="21" w:author="Unknown Author" w:date="2016-06-21T17:47:00Z">
        <w:r>
          <w:rPr>
            <w:rFonts w:cs="Times New Roman"/>
            <w:sz w:val="24"/>
            <w:szCs w:val="24"/>
            <w:lang w:val="en-GB"/>
          </w:rPr>
          <w:t>”</w:t>
        </w:r>
      </w:ins>
      <w:r>
        <w:rPr>
          <w:rFonts w:cs="Times New Roman"/>
          <w:sz w:val="24"/>
          <w:szCs w:val="24"/>
          <w:lang w:val="en-GB"/>
        </w:rPr>
        <w:t xml:space="preserve"> and </w:t>
      </w:r>
      <w:r>
        <w:rPr>
          <w:rFonts w:cs="Times New Roman"/>
          <w:i/>
          <w:sz w:val="24"/>
          <w:szCs w:val="24"/>
          <w:lang w:val="en-GB"/>
        </w:rPr>
        <w:t xml:space="preserve">hacking </w:t>
      </w:r>
      <w:r>
        <w:rPr>
          <w:rFonts w:cs="Times New Roman"/>
          <w:sz w:val="24"/>
          <w:szCs w:val="24"/>
          <w:lang w:val="en-GB"/>
        </w:rPr>
        <w:t>as a particular practice. We end by suggesting one possible way to decompose hacking into a “stack” of practices that can be used to diagnose technical and political thresholds in</w:t>
      </w:r>
      <w:r>
        <w:rPr>
          <w:rFonts w:cs="Times New Roman"/>
          <w:sz w:val="24"/>
          <w:szCs w:val="24"/>
          <w:lang w:val="en-GB"/>
        </w:rPr>
        <w:t xml:space="preserve">dicative of a mutation in the “topology” of power in the world today. Or to put it differently, there is a </w:t>
      </w:r>
      <w:r>
        <w:rPr>
          <w:rFonts w:cs="Times New Roman"/>
          <w:sz w:val="24"/>
          <w:szCs w:val="24"/>
          <w:lang w:val="en-GB"/>
        </w:rPr>
        <w:lastRenderedPageBreak/>
        <w:t xml:space="preserve">reason why hacking seems to be spreading everywhere: because the forms and affordances of technical and political power are themselves changing, and </w:t>
      </w:r>
      <w:r>
        <w:rPr>
          <w:rFonts w:cs="Times New Roman"/>
          <w:sz w:val="24"/>
          <w:szCs w:val="24"/>
          <w:lang w:val="en-GB"/>
        </w:rPr>
        <w:t>hackers are at one forefront of experimenting with such mutations.</w:t>
      </w:r>
    </w:p>
    <w:p w:rsidR="007621B2" w:rsidRDefault="007621B2">
      <w:pPr>
        <w:spacing w:before="5" w:line="360" w:lineRule="auto"/>
        <w:rPr>
          <w:rFonts w:ascii="Times New Roman" w:eastAsia="Times New Roman" w:hAnsi="Times New Roman" w:cs="Times New Roman"/>
          <w:sz w:val="24"/>
          <w:szCs w:val="24"/>
          <w:lang w:val="en-GB"/>
        </w:rPr>
      </w:pPr>
    </w:p>
    <w:p w:rsidR="007621B2" w:rsidRDefault="007621B2">
      <w:pPr>
        <w:spacing w:before="5" w:line="360" w:lineRule="auto"/>
        <w:rPr>
          <w:rFonts w:ascii="Times New Roman" w:eastAsia="Times New Roman" w:hAnsi="Times New Roman" w:cs="Times New Roman"/>
          <w:sz w:val="24"/>
          <w:szCs w:val="24"/>
          <w:lang w:val="en-GB"/>
        </w:rPr>
      </w:pPr>
    </w:p>
    <w:p w:rsidR="007621B2" w:rsidRDefault="007621B2">
      <w:pPr>
        <w:spacing w:before="5" w:line="360" w:lineRule="auto"/>
        <w:rPr>
          <w:del w:id="22" w:author="Unknown Author" w:date="2016-06-21T17:48:00Z"/>
        </w:rPr>
      </w:pPr>
    </w:p>
    <w:p w:rsidR="007621B2" w:rsidRDefault="001352CC">
      <w:pPr>
        <w:spacing w:before="5" w:line="360" w:lineRule="auto"/>
      </w:pPr>
      <w:r>
        <w:rPr>
          <w:rFonts w:ascii="Times New Roman" w:eastAsiaTheme="minorEastAsia" w:hAnsi="Times New Roman" w:cs="Times New Roman"/>
          <w:sz w:val="26"/>
          <w:szCs w:val="26"/>
          <w:lang w:val="en-GB" w:eastAsia="sv-SE"/>
        </w:rPr>
        <w:t>Stories of Hackers and Hacking</w:t>
      </w:r>
    </w:p>
    <w:p w:rsidR="007621B2" w:rsidRDefault="001352CC">
      <w:pPr>
        <w:pStyle w:val="TextBody"/>
        <w:spacing w:before="0" w:line="360" w:lineRule="auto"/>
        <w:ind w:left="0"/>
      </w:pPr>
      <w:r>
        <w:rPr>
          <w:rFonts w:cs="Times New Roman"/>
          <w:sz w:val="24"/>
          <w:szCs w:val="24"/>
          <w:lang w:val="en-GB"/>
        </w:rPr>
        <w:t xml:space="preserve">From the early 1950’s experimentation with communication and computing systems to the present-day hacker activist initiatives in the Global North and South, the narratives of hacking have been given different genealogies, supporting different </w:t>
      </w:r>
      <w:proofErr w:type="spellStart"/>
      <w:r>
        <w:rPr>
          <w:rFonts w:cs="Times New Roman"/>
          <w:sz w:val="24"/>
          <w:szCs w:val="24"/>
          <w:lang w:val="en-GB"/>
        </w:rPr>
        <w:t>positionings</w:t>
      </w:r>
      <w:proofErr w:type="spellEnd"/>
      <w:r>
        <w:rPr>
          <w:rFonts w:cs="Times New Roman"/>
          <w:sz w:val="24"/>
          <w:szCs w:val="24"/>
          <w:lang w:val="en-GB"/>
        </w:rPr>
        <w:t xml:space="preserve"> </w:t>
      </w:r>
      <w:r>
        <w:rPr>
          <w:rFonts w:cs="Times New Roman"/>
          <w:sz w:val="24"/>
          <w:szCs w:val="24"/>
          <w:lang w:val="en-GB"/>
        </w:rPr>
        <w:t>with respect to who and what counts as a legitimate expression of hacking. Most of these influential narratives have been provided by journalists and self-designated hackers, but canonical scholarly works generally focus on the “culture” of computing—and n</w:t>
      </w:r>
      <w:r>
        <w:rPr>
          <w:rFonts w:cs="Times New Roman"/>
          <w:sz w:val="24"/>
          <w:szCs w:val="24"/>
          <w:lang w:val="en-GB"/>
        </w:rPr>
        <w:t xml:space="preserve">ot specifically </w:t>
      </w:r>
      <w:del w:id="23" w:author="Unknown Author" w:date="2016-06-21T17:49:00Z">
        <w:r>
          <w:rPr>
            <w:rFonts w:cs="Times New Roman"/>
            <w:sz w:val="24"/>
            <w:szCs w:val="24"/>
            <w:lang w:val="en-GB"/>
          </w:rPr>
          <w:delText>about</w:delText>
        </w:r>
      </w:del>
      <w:ins w:id="24" w:author="Unknown Author" w:date="2016-06-21T17:49:00Z">
        <w:r>
          <w:rPr>
            <w:rFonts w:cs="Times New Roman"/>
            <w:sz w:val="24"/>
            <w:szCs w:val="24"/>
            <w:lang w:val="en-GB"/>
          </w:rPr>
          <w:t>on</w:t>
        </w:r>
      </w:ins>
      <w:r>
        <w:rPr>
          <w:rFonts w:cs="Times New Roman"/>
          <w:sz w:val="24"/>
          <w:szCs w:val="24"/>
          <w:lang w:val="en-GB"/>
        </w:rPr>
        <w:t xml:space="preserve"> hacking: Sherry </w:t>
      </w:r>
      <w:proofErr w:type="spellStart"/>
      <w:r>
        <w:rPr>
          <w:rFonts w:cs="Times New Roman"/>
          <w:sz w:val="24"/>
          <w:szCs w:val="24"/>
          <w:lang w:val="en-GB"/>
        </w:rPr>
        <w:t>Turkle</w:t>
      </w:r>
      <w:proofErr w:type="spellEnd"/>
      <w:r>
        <w:rPr>
          <w:rFonts w:cs="Times New Roman"/>
          <w:sz w:val="24"/>
          <w:szCs w:val="24"/>
          <w:lang w:val="en-GB"/>
        </w:rPr>
        <w:t xml:space="preserve"> </w:t>
      </w:r>
      <w:hyperlink w:anchor="_bookmark48">
        <w:r>
          <w:rPr>
            <w:rStyle w:val="InternetLink"/>
            <w:rFonts w:cs="Times New Roman"/>
            <w:sz w:val="24"/>
            <w:szCs w:val="24"/>
            <w:lang w:val="en-GB"/>
          </w:rPr>
          <w:t>(1995</w:t>
        </w:r>
      </w:hyperlink>
      <w:r>
        <w:rPr>
          <w:rFonts w:cs="Times New Roman"/>
          <w:sz w:val="24"/>
          <w:szCs w:val="24"/>
          <w:lang w:val="en-GB"/>
        </w:rPr>
        <w:t xml:space="preserve">, </w:t>
      </w:r>
      <w:hyperlink w:anchor="_bookmark46">
        <w:r>
          <w:rPr>
            <w:rStyle w:val="InternetLink"/>
            <w:rFonts w:cs="Times New Roman"/>
            <w:sz w:val="24"/>
            <w:szCs w:val="24"/>
            <w:lang w:val="en-GB"/>
          </w:rPr>
          <w:t>198</w:t>
        </w:r>
      </w:hyperlink>
      <w:r>
        <w:rPr>
          <w:rFonts w:cs="Times New Roman"/>
          <w:sz w:val="24"/>
          <w:szCs w:val="24"/>
          <w:lang w:val="en-GB"/>
        </w:rPr>
        <w:t xml:space="preserve">4), Diana Forsythe </w:t>
      </w:r>
      <w:hyperlink w:anchor="_bookmark18">
        <w:r>
          <w:rPr>
            <w:rStyle w:val="InternetLink"/>
            <w:rFonts w:cs="Times New Roman"/>
            <w:sz w:val="24"/>
            <w:szCs w:val="24"/>
            <w:lang w:val="en-GB"/>
          </w:rPr>
          <w:t>(2001);</w:t>
        </w:r>
      </w:hyperlink>
      <w:r>
        <w:rPr>
          <w:rFonts w:cs="Times New Roman"/>
          <w:sz w:val="24"/>
          <w:szCs w:val="24"/>
          <w:lang w:val="en-GB"/>
        </w:rPr>
        <w:t xml:space="preserve"> David </w:t>
      </w:r>
      <w:proofErr w:type="spellStart"/>
      <w:r>
        <w:rPr>
          <w:rFonts w:cs="Times New Roman"/>
          <w:sz w:val="24"/>
          <w:szCs w:val="24"/>
          <w:lang w:val="en-GB"/>
        </w:rPr>
        <w:t>Hakken</w:t>
      </w:r>
      <w:proofErr w:type="spellEnd"/>
      <w:r>
        <w:rPr>
          <w:rFonts w:cs="Times New Roman"/>
          <w:sz w:val="24"/>
          <w:szCs w:val="24"/>
          <w:lang w:val="en-GB"/>
        </w:rPr>
        <w:t xml:space="preserve"> and Barbara Andrews </w:t>
      </w:r>
      <w:hyperlink w:anchor="_bookmark23">
        <w:r>
          <w:rPr>
            <w:rStyle w:val="InternetLink"/>
            <w:rFonts w:cs="Times New Roman"/>
            <w:sz w:val="24"/>
            <w:szCs w:val="24"/>
            <w:lang w:val="en-GB"/>
          </w:rPr>
          <w:t>(1993);</w:t>
        </w:r>
      </w:hyperlink>
      <w:r>
        <w:rPr>
          <w:rFonts w:cs="Times New Roman"/>
          <w:sz w:val="24"/>
          <w:szCs w:val="24"/>
          <w:lang w:val="en-GB"/>
        </w:rPr>
        <w:t xml:space="preserve"> Lucy </w:t>
      </w:r>
      <w:proofErr w:type="spellStart"/>
      <w:r>
        <w:rPr>
          <w:rFonts w:cs="Times New Roman"/>
          <w:sz w:val="24"/>
          <w:szCs w:val="24"/>
          <w:lang w:val="en-GB"/>
        </w:rPr>
        <w:t>Suchman</w:t>
      </w:r>
      <w:proofErr w:type="spellEnd"/>
      <w:r>
        <w:rPr>
          <w:rFonts w:cs="Times New Roman"/>
          <w:sz w:val="24"/>
          <w:szCs w:val="24"/>
          <w:lang w:val="en-GB"/>
        </w:rPr>
        <w:t xml:space="preserve"> </w:t>
      </w:r>
      <w:hyperlink w:anchor="_bookmark43">
        <w:r>
          <w:rPr>
            <w:rStyle w:val="InternetLink"/>
            <w:rFonts w:cs="Times New Roman"/>
            <w:sz w:val="24"/>
            <w:szCs w:val="24"/>
            <w:lang w:val="en-GB"/>
          </w:rPr>
          <w:t>(1987);</w:t>
        </w:r>
      </w:hyperlink>
      <w:r>
        <w:rPr>
          <w:rFonts w:cs="Times New Roman"/>
          <w:sz w:val="24"/>
          <w:szCs w:val="24"/>
          <w:lang w:val="en-GB"/>
        </w:rPr>
        <w:t xml:space="preserve"> Star and </w:t>
      </w:r>
      <w:proofErr w:type="spellStart"/>
      <w:r>
        <w:rPr>
          <w:rFonts w:cs="Times New Roman"/>
          <w:sz w:val="24"/>
          <w:szCs w:val="24"/>
          <w:lang w:val="en-GB"/>
        </w:rPr>
        <w:t>Ruhleder</w:t>
      </w:r>
      <w:proofErr w:type="spellEnd"/>
      <w:r>
        <w:rPr>
          <w:rFonts w:cs="Times New Roman"/>
          <w:sz w:val="24"/>
          <w:szCs w:val="24"/>
          <w:lang w:val="en-GB"/>
        </w:rPr>
        <w:t xml:space="preserve"> </w:t>
      </w:r>
      <w:hyperlink w:anchor="_bookmark40">
        <w:r>
          <w:rPr>
            <w:rStyle w:val="InternetLink"/>
            <w:rFonts w:cs="Times New Roman"/>
            <w:sz w:val="24"/>
            <w:szCs w:val="24"/>
            <w:lang w:val="en-GB"/>
          </w:rPr>
          <w:t>(1996);</w:t>
        </w:r>
      </w:hyperlink>
      <w:r>
        <w:rPr>
          <w:rFonts w:cs="Times New Roman"/>
          <w:sz w:val="24"/>
          <w:szCs w:val="24"/>
          <w:lang w:val="en-GB"/>
        </w:rPr>
        <w:t xml:space="preserve"> Stephen </w:t>
      </w:r>
      <w:proofErr w:type="spellStart"/>
      <w:r>
        <w:rPr>
          <w:rFonts w:cs="Times New Roman"/>
          <w:sz w:val="24"/>
          <w:szCs w:val="24"/>
          <w:lang w:val="en-GB"/>
        </w:rPr>
        <w:t>Helmreich</w:t>
      </w:r>
      <w:proofErr w:type="spellEnd"/>
      <w:r>
        <w:rPr>
          <w:rFonts w:cs="Times New Roman"/>
          <w:sz w:val="24"/>
          <w:szCs w:val="24"/>
          <w:lang w:val="en-GB"/>
        </w:rPr>
        <w:t xml:space="preserve"> </w:t>
      </w:r>
      <w:hyperlink w:anchor="_bookmark24">
        <w:r>
          <w:rPr>
            <w:rStyle w:val="InternetLink"/>
            <w:rFonts w:cs="Times New Roman"/>
            <w:sz w:val="24"/>
            <w:szCs w:val="24"/>
            <w:lang w:val="en-GB"/>
          </w:rPr>
          <w:t>(1998);</w:t>
        </w:r>
      </w:hyperlink>
      <w:r>
        <w:rPr>
          <w:rFonts w:cs="Times New Roman"/>
          <w:sz w:val="24"/>
          <w:szCs w:val="24"/>
          <w:lang w:val="en-GB"/>
        </w:rPr>
        <w:t xml:space="preserve"> Joseph </w:t>
      </w:r>
      <w:proofErr w:type="spellStart"/>
      <w:r>
        <w:rPr>
          <w:rFonts w:cs="Times New Roman"/>
          <w:sz w:val="24"/>
          <w:szCs w:val="24"/>
          <w:lang w:val="en-GB"/>
        </w:rPr>
        <w:t>Dumit</w:t>
      </w:r>
      <w:proofErr w:type="spellEnd"/>
      <w:r>
        <w:rPr>
          <w:rFonts w:cs="Times New Roman"/>
          <w:sz w:val="24"/>
          <w:szCs w:val="24"/>
          <w:lang w:val="en-GB"/>
        </w:rPr>
        <w:t xml:space="preserve"> </w:t>
      </w:r>
      <w:hyperlink w:anchor="_bookmark17">
        <w:r>
          <w:rPr>
            <w:rStyle w:val="InternetLink"/>
            <w:rFonts w:cs="Times New Roman"/>
            <w:sz w:val="24"/>
            <w:szCs w:val="24"/>
            <w:lang w:val="en-GB"/>
          </w:rPr>
          <w:t>(2004),</w:t>
        </w:r>
      </w:hyperlink>
      <w:r>
        <w:rPr>
          <w:rFonts w:cs="Times New Roman"/>
          <w:sz w:val="24"/>
          <w:szCs w:val="24"/>
          <w:lang w:val="en-GB"/>
        </w:rPr>
        <w:t xml:space="preserve"> and Gary Downey </w:t>
      </w:r>
      <w:hyperlink w:anchor="_bookmark16">
        <w:r>
          <w:rPr>
            <w:rStyle w:val="InternetLink"/>
            <w:rFonts w:cs="Times New Roman"/>
            <w:sz w:val="24"/>
            <w:szCs w:val="24"/>
            <w:lang w:val="en-GB"/>
          </w:rPr>
          <w:t>(1998).</w:t>
        </w:r>
      </w:hyperlink>
      <w:r>
        <w:rPr>
          <w:rFonts w:cs="Times New Roman"/>
          <w:sz w:val="24"/>
          <w:szCs w:val="24"/>
          <w:lang w:val="en-GB"/>
        </w:rPr>
        <w:t xml:space="preserve"> At the most basic level, this literature has helped to address the so-called “myth of autonomous technology” which presupposes a modernist </w:t>
      </w:r>
      <w:proofErr w:type="gramStart"/>
      <w:r>
        <w:rPr>
          <w:rFonts w:cs="Times New Roman"/>
          <w:sz w:val="24"/>
          <w:szCs w:val="24"/>
          <w:lang w:val="en-GB"/>
        </w:rPr>
        <w:t>ontology which</w:t>
      </w:r>
      <w:proofErr w:type="gramEnd"/>
      <w:r>
        <w:rPr>
          <w:rFonts w:cs="Times New Roman"/>
          <w:sz w:val="24"/>
          <w:szCs w:val="24"/>
          <w:lang w:val="en-GB"/>
        </w:rPr>
        <w:t xml:space="preserve"> separates it from human culture and society (</w:t>
      </w:r>
      <w:proofErr w:type="spellStart"/>
      <w:r>
        <w:rPr>
          <w:rFonts w:cs="Times New Roman"/>
          <w:sz w:val="24"/>
          <w:szCs w:val="24"/>
          <w:lang w:val="en-GB"/>
        </w:rPr>
        <w:t>Latour</w:t>
      </w:r>
      <w:proofErr w:type="spellEnd"/>
      <w:r>
        <w:rPr>
          <w:rFonts w:cs="Times New Roman"/>
          <w:sz w:val="24"/>
          <w:szCs w:val="24"/>
          <w:lang w:val="en-GB"/>
        </w:rPr>
        <w:t xml:space="preserve"> </w:t>
      </w:r>
      <w:hyperlink w:anchor="_bookmark28">
        <w:r>
          <w:rPr>
            <w:rStyle w:val="InternetLink"/>
            <w:rFonts w:cs="Times New Roman"/>
            <w:sz w:val="24"/>
            <w:szCs w:val="24"/>
            <w:lang w:val="en-GB"/>
          </w:rPr>
          <w:t>2008,</w:t>
        </w:r>
      </w:hyperlink>
      <w:r>
        <w:rPr>
          <w:rFonts w:cs="Times New Roman"/>
          <w:sz w:val="24"/>
          <w:szCs w:val="24"/>
          <w:lang w:val="en-GB"/>
        </w:rPr>
        <w:t xml:space="preserve"> Winner </w:t>
      </w:r>
      <w:hyperlink w:anchor="_bookmark50">
        <w:r>
          <w:rPr>
            <w:rStyle w:val="InternetLink"/>
            <w:rFonts w:cs="Times New Roman"/>
            <w:sz w:val="24"/>
            <w:szCs w:val="24"/>
            <w:lang w:val="en-GB"/>
          </w:rPr>
          <w:t>1978).</w:t>
        </w:r>
      </w:hyperlink>
      <w:r>
        <w:rPr>
          <w:rFonts w:cs="Times New Roman"/>
          <w:sz w:val="24"/>
          <w:szCs w:val="24"/>
          <w:lang w:val="en-GB"/>
        </w:rPr>
        <w:t xml:space="preserve"> </w:t>
      </w:r>
      <w:proofErr w:type="spellStart"/>
      <w:r>
        <w:rPr>
          <w:rFonts w:cs="Times New Roman"/>
          <w:sz w:val="24"/>
          <w:szCs w:val="24"/>
          <w:lang w:val="en-GB"/>
        </w:rPr>
        <w:t>Pfaffenberger</w:t>
      </w:r>
      <w:proofErr w:type="spellEnd"/>
      <w:r>
        <w:rPr>
          <w:rFonts w:cs="Times New Roman"/>
          <w:sz w:val="24"/>
          <w:szCs w:val="24"/>
          <w:lang w:val="en-GB"/>
        </w:rPr>
        <w:t xml:space="preserve"> </w:t>
      </w:r>
      <w:hyperlink w:anchor="_bookmark35">
        <w:r>
          <w:rPr>
            <w:rStyle w:val="InternetLink"/>
            <w:rFonts w:cs="Times New Roman"/>
            <w:sz w:val="24"/>
            <w:szCs w:val="24"/>
            <w:lang w:val="en-GB"/>
          </w:rPr>
          <w:t>(1992)</w:t>
        </w:r>
      </w:hyperlink>
      <w:r>
        <w:rPr>
          <w:rFonts w:cs="Times New Roman"/>
          <w:sz w:val="24"/>
          <w:szCs w:val="24"/>
          <w:lang w:val="en-GB"/>
        </w:rPr>
        <w:t xml:space="preserve"> pioneered the anthropological study of sociotechnical systems in this tradition</w:t>
      </w:r>
      <w:del w:id="25" w:author="Unknown Author" w:date="2016-06-21T17:50:00Z">
        <w:r>
          <w:rPr>
            <w:rFonts w:cs="Times New Roman"/>
            <w:sz w:val="24"/>
            <w:szCs w:val="24"/>
            <w:lang w:val="en-GB"/>
          </w:rPr>
          <w:delText xml:space="preserve"> by refusing a separation between technology</w:delText>
        </w:r>
        <w:r>
          <w:rPr>
            <w:rFonts w:cs="Times New Roman"/>
            <w:sz w:val="24"/>
            <w:szCs w:val="24"/>
            <w:lang w:val="en-GB"/>
          </w:rPr>
          <w:delText xml:space="preserve"> and culture</w:delText>
        </w:r>
      </w:del>
      <w:r>
        <w:rPr>
          <w:rFonts w:cs="Times New Roman"/>
          <w:sz w:val="24"/>
          <w:szCs w:val="24"/>
          <w:lang w:val="en-GB"/>
        </w:rPr>
        <w:t xml:space="preserve">. In his studies of digital technology (such as the Usenet and the Personal Computer), he argued for the </w:t>
      </w:r>
      <w:proofErr w:type="spellStart"/>
      <w:r>
        <w:rPr>
          <w:rFonts w:cs="Times New Roman"/>
          <w:sz w:val="24"/>
          <w:szCs w:val="24"/>
          <w:lang w:val="en-GB"/>
        </w:rPr>
        <w:t>processual</w:t>
      </w:r>
      <w:proofErr w:type="spellEnd"/>
      <w:r>
        <w:rPr>
          <w:rFonts w:cs="Times New Roman"/>
          <w:sz w:val="24"/>
          <w:szCs w:val="24"/>
          <w:lang w:val="en-GB"/>
        </w:rPr>
        <w:t xml:space="preserve"> analysis of technological design as invariably embedded in cultural systems. With the exception of </w:t>
      </w:r>
      <w:proofErr w:type="spellStart"/>
      <w:r>
        <w:rPr>
          <w:rFonts w:cs="Times New Roman"/>
          <w:sz w:val="24"/>
          <w:szCs w:val="24"/>
          <w:lang w:val="en-GB"/>
        </w:rPr>
        <w:t>Pfaffenberger</w:t>
      </w:r>
      <w:proofErr w:type="spellEnd"/>
      <w:r>
        <w:rPr>
          <w:rFonts w:cs="Times New Roman"/>
          <w:sz w:val="24"/>
          <w:szCs w:val="24"/>
          <w:lang w:val="en-GB"/>
        </w:rPr>
        <w:t xml:space="preserve"> and </w:t>
      </w:r>
      <w:proofErr w:type="spellStart"/>
      <w:r>
        <w:rPr>
          <w:rFonts w:cs="Times New Roman"/>
          <w:sz w:val="24"/>
          <w:szCs w:val="24"/>
          <w:lang w:val="en-GB"/>
        </w:rPr>
        <w:t>Turkle</w:t>
      </w:r>
      <w:proofErr w:type="spellEnd"/>
      <w:r>
        <w:rPr>
          <w:rFonts w:cs="Times New Roman"/>
          <w:sz w:val="24"/>
          <w:szCs w:val="24"/>
          <w:lang w:val="en-GB"/>
        </w:rPr>
        <w:t>, lit</w:t>
      </w:r>
      <w:r>
        <w:rPr>
          <w:rFonts w:cs="Times New Roman"/>
          <w:sz w:val="24"/>
          <w:szCs w:val="24"/>
          <w:lang w:val="en-GB"/>
        </w:rPr>
        <w:t xml:space="preserve">tle of this scholarly work is directly focused on hackers or hacking as such, but nonetheless constitutes some of the most significant ethnographic studies of computing in English-language. </w:t>
      </w:r>
    </w:p>
    <w:p w:rsidR="007621B2" w:rsidRDefault="007621B2">
      <w:pPr>
        <w:pStyle w:val="TextBody"/>
        <w:spacing w:before="0" w:line="360" w:lineRule="auto"/>
        <w:ind w:left="0"/>
        <w:rPr>
          <w:rFonts w:cs="Times New Roman"/>
          <w:sz w:val="24"/>
          <w:szCs w:val="24"/>
          <w:lang w:val="en-GB"/>
        </w:rPr>
      </w:pPr>
    </w:p>
    <w:p w:rsidR="007621B2" w:rsidRDefault="001352CC">
      <w:pPr>
        <w:pStyle w:val="TextBody"/>
        <w:spacing w:before="0" w:line="360" w:lineRule="auto"/>
        <w:ind w:left="0"/>
        <w:rPr>
          <w:rFonts w:cs="Times New Roman"/>
          <w:sz w:val="24"/>
          <w:szCs w:val="24"/>
          <w:lang w:val="en-GB"/>
        </w:rPr>
      </w:pPr>
      <w:r>
        <w:rPr>
          <w:rFonts w:cs="Times New Roman"/>
          <w:sz w:val="24"/>
          <w:szCs w:val="24"/>
          <w:lang w:val="en-GB"/>
        </w:rPr>
        <w:t>The journalist Steven Levy is one of the most authoritative sour</w:t>
      </w:r>
      <w:r>
        <w:rPr>
          <w:rFonts w:cs="Times New Roman"/>
          <w:sz w:val="24"/>
          <w:szCs w:val="24"/>
          <w:lang w:val="en-GB"/>
        </w:rPr>
        <w:t xml:space="preserve">ces on the early history. His mid-1980’s book </w:t>
      </w:r>
      <w:r>
        <w:rPr>
          <w:rFonts w:cs="Times New Roman"/>
          <w:i/>
          <w:sz w:val="24"/>
          <w:szCs w:val="24"/>
          <w:lang w:val="en-GB"/>
        </w:rPr>
        <w:t xml:space="preserve">Hackers: Heroes of the Computer Revolution </w:t>
      </w:r>
      <w:r>
        <w:rPr>
          <w:rFonts w:cs="Times New Roman"/>
          <w:sz w:val="24"/>
          <w:szCs w:val="24"/>
          <w:lang w:val="en-GB"/>
        </w:rPr>
        <w:t xml:space="preserve">(Levy </w:t>
      </w:r>
      <w:hyperlink w:anchor="_bookmark30">
        <w:r>
          <w:rPr>
            <w:rStyle w:val="InternetLink"/>
            <w:rFonts w:cs="Times New Roman"/>
            <w:sz w:val="24"/>
            <w:szCs w:val="24"/>
            <w:lang w:val="en-GB"/>
          </w:rPr>
          <w:t>1984)</w:t>
        </w:r>
      </w:hyperlink>
      <w:r>
        <w:rPr>
          <w:rFonts w:cs="Times New Roman"/>
          <w:sz w:val="24"/>
          <w:szCs w:val="24"/>
          <w:lang w:val="en-GB"/>
        </w:rPr>
        <w:t xml:space="preserve"> is exemplary in offering early heroic narratives of the exploration of computer systems. It is based on </w:t>
      </w:r>
      <w:proofErr w:type="gramStart"/>
      <w:r>
        <w:rPr>
          <w:rFonts w:cs="Times New Roman"/>
          <w:sz w:val="24"/>
          <w:szCs w:val="24"/>
          <w:lang w:val="en-GB"/>
        </w:rPr>
        <w:t>life-histories</w:t>
      </w:r>
      <w:proofErr w:type="gramEnd"/>
      <w:r>
        <w:rPr>
          <w:rFonts w:cs="Times New Roman"/>
          <w:sz w:val="24"/>
          <w:szCs w:val="24"/>
          <w:lang w:val="en-GB"/>
        </w:rPr>
        <w:t>, t</w:t>
      </w:r>
      <w:r>
        <w:rPr>
          <w:rFonts w:cs="Times New Roman"/>
          <w:sz w:val="24"/>
          <w:szCs w:val="24"/>
          <w:lang w:val="en-GB"/>
        </w:rPr>
        <w:t xml:space="preserve">racing the origins of the </w:t>
      </w:r>
      <w:proofErr w:type="spellStart"/>
      <w:r>
        <w:rPr>
          <w:rFonts w:cs="Times New Roman"/>
          <w:sz w:val="24"/>
          <w:szCs w:val="24"/>
          <w:lang w:val="en-GB"/>
        </w:rPr>
        <w:t>hackerdom</w:t>
      </w:r>
      <w:proofErr w:type="spellEnd"/>
      <w:r>
        <w:rPr>
          <w:rFonts w:cs="Times New Roman"/>
          <w:sz w:val="24"/>
          <w:szCs w:val="24"/>
          <w:lang w:val="en-GB"/>
        </w:rPr>
        <w:t xml:space="preserve"> to the “Tech Model Railroad Club” (TMRC) of the Massachusetts Institute of Technology (MIT) of the 1950’s. </w:t>
      </w:r>
      <w:r>
        <w:rPr>
          <w:rFonts w:cs="Times New Roman"/>
          <w:i/>
          <w:sz w:val="24"/>
          <w:szCs w:val="24"/>
          <w:lang w:val="en-GB"/>
        </w:rPr>
        <w:t xml:space="preserve">Hackers </w:t>
      </w:r>
      <w:r>
        <w:rPr>
          <w:rFonts w:cs="Times New Roman"/>
          <w:sz w:val="24"/>
          <w:szCs w:val="24"/>
          <w:lang w:val="en-GB"/>
        </w:rPr>
        <w:t xml:space="preserve">has been translated into several languages and accepted among distinct hacker communities worldwide. Its </w:t>
      </w:r>
      <w:r>
        <w:rPr>
          <w:rFonts w:cs="Times New Roman"/>
          <w:sz w:val="24"/>
          <w:szCs w:val="24"/>
          <w:lang w:val="en-GB"/>
        </w:rPr>
        <w:t xml:space="preserve">narrative had the </w:t>
      </w:r>
      <w:proofErr w:type="spellStart"/>
      <w:r>
        <w:rPr>
          <w:rFonts w:cs="Times New Roman"/>
          <w:sz w:val="24"/>
          <w:szCs w:val="24"/>
          <w:lang w:val="en-GB"/>
        </w:rPr>
        <w:t>performative</w:t>
      </w:r>
      <w:proofErr w:type="spellEnd"/>
      <w:r>
        <w:rPr>
          <w:rFonts w:cs="Times New Roman"/>
          <w:sz w:val="24"/>
          <w:szCs w:val="24"/>
          <w:lang w:val="en-GB"/>
        </w:rPr>
        <w:t xml:space="preserve"> force of instituting a return to the figure of the “virtuous hacker” through descriptions of the experience of early hackers at MIT and Stanford, in Northern California collectives such as “People’s Computer Company” and “Hom</w:t>
      </w:r>
      <w:r>
        <w:rPr>
          <w:rFonts w:cs="Times New Roman"/>
          <w:sz w:val="24"/>
          <w:szCs w:val="24"/>
          <w:lang w:val="en-GB"/>
        </w:rPr>
        <w:t xml:space="preserve">ebrew Computer Club”, and companies such as Apple Computer and Sierra Games. Levy has also </w:t>
      </w:r>
      <w:r>
        <w:rPr>
          <w:rFonts w:cs="Times New Roman"/>
          <w:sz w:val="24"/>
          <w:szCs w:val="24"/>
          <w:lang w:val="en-GB"/>
        </w:rPr>
        <w:lastRenderedPageBreak/>
        <w:t>popularised a positive definition of hacking as grounded in the “hands-on imperative” and the “hacker ethic”. This ethic includes the commitment to information freed</w:t>
      </w:r>
      <w:r>
        <w:rPr>
          <w:rFonts w:cs="Times New Roman"/>
          <w:sz w:val="24"/>
          <w:szCs w:val="24"/>
          <w:lang w:val="en-GB"/>
        </w:rPr>
        <w:t>om to facilitate technical exchange and to promote further hacking; a rebellious attitude with respect to authority, centralisation, and control of computing infrastructures; and the idea that technical work could be used to bring forth beauty and effect p</w:t>
      </w:r>
      <w:r>
        <w:rPr>
          <w:rFonts w:cs="Times New Roman"/>
          <w:sz w:val="24"/>
          <w:szCs w:val="24"/>
          <w:lang w:val="en-GB"/>
        </w:rPr>
        <w:t xml:space="preserve">ositive social change. </w:t>
      </w:r>
      <w:proofErr w:type="gramStart"/>
      <w:r>
        <w:rPr>
          <w:rFonts w:cs="Times New Roman"/>
          <w:sz w:val="24"/>
          <w:szCs w:val="24"/>
          <w:lang w:val="en-GB"/>
        </w:rPr>
        <w:t xml:space="preserve">Similar stories are told in the widely read books </w:t>
      </w:r>
      <w:r>
        <w:rPr>
          <w:rFonts w:cs="Times New Roman"/>
          <w:i/>
          <w:sz w:val="24"/>
          <w:szCs w:val="24"/>
          <w:lang w:val="en-GB"/>
        </w:rPr>
        <w:t xml:space="preserve">Where Wizards Stay up Late </w:t>
      </w:r>
      <w:r>
        <w:rPr>
          <w:rFonts w:cs="Times New Roman"/>
          <w:sz w:val="24"/>
          <w:szCs w:val="24"/>
          <w:lang w:val="en-GB"/>
        </w:rPr>
        <w:t>(</w:t>
      </w:r>
      <w:proofErr w:type="spellStart"/>
      <w:r>
        <w:rPr>
          <w:rFonts w:cs="Times New Roman"/>
          <w:sz w:val="24"/>
          <w:szCs w:val="24"/>
          <w:lang w:val="en-GB"/>
        </w:rPr>
        <w:t>Hafner</w:t>
      </w:r>
      <w:proofErr w:type="spellEnd"/>
      <w:r>
        <w:rPr>
          <w:rFonts w:cs="Times New Roman"/>
          <w:sz w:val="24"/>
          <w:szCs w:val="24"/>
          <w:lang w:val="en-GB"/>
        </w:rPr>
        <w:t xml:space="preserve"> &amp; Lyon </w:t>
      </w:r>
      <w:hyperlink w:anchor="_bookmark21">
        <w:r>
          <w:rPr>
            <w:rStyle w:val="InternetLink"/>
            <w:rFonts w:cs="Times New Roman"/>
            <w:sz w:val="24"/>
            <w:szCs w:val="24"/>
            <w:lang w:val="en-GB"/>
          </w:rPr>
          <w:t>1998)</w:t>
        </w:r>
      </w:hyperlink>
      <w:r>
        <w:rPr>
          <w:rFonts w:cs="Times New Roman"/>
          <w:sz w:val="24"/>
          <w:szCs w:val="24"/>
          <w:lang w:val="en-GB"/>
        </w:rPr>
        <w:t xml:space="preserve"> and later in </w:t>
      </w:r>
      <w:r>
        <w:rPr>
          <w:rFonts w:cs="Times New Roman"/>
          <w:i/>
          <w:sz w:val="24"/>
          <w:szCs w:val="24"/>
          <w:lang w:val="en-GB"/>
        </w:rPr>
        <w:t xml:space="preserve">The Hacker Ethic and the Spirit of Information Age </w:t>
      </w:r>
      <w:r>
        <w:rPr>
          <w:rFonts w:cs="Times New Roman"/>
          <w:sz w:val="24"/>
          <w:szCs w:val="24"/>
          <w:lang w:val="en-GB"/>
        </w:rPr>
        <w:t xml:space="preserve">by the Finnish philosopher </w:t>
      </w:r>
      <w:proofErr w:type="spellStart"/>
      <w:r>
        <w:rPr>
          <w:rFonts w:cs="Times New Roman"/>
          <w:sz w:val="24"/>
          <w:szCs w:val="24"/>
          <w:lang w:val="en-GB"/>
        </w:rPr>
        <w:t>Pekka</w:t>
      </w:r>
      <w:proofErr w:type="spellEnd"/>
      <w:r>
        <w:rPr>
          <w:rFonts w:cs="Times New Roman"/>
          <w:sz w:val="24"/>
          <w:szCs w:val="24"/>
          <w:lang w:val="en-GB"/>
        </w:rPr>
        <w:t xml:space="preserve"> </w:t>
      </w:r>
      <w:proofErr w:type="spellStart"/>
      <w:r>
        <w:rPr>
          <w:rFonts w:cs="Times New Roman"/>
          <w:sz w:val="24"/>
          <w:szCs w:val="24"/>
          <w:lang w:val="en-GB"/>
        </w:rPr>
        <w:t>Hima</w:t>
      </w:r>
      <w:r>
        <w:rPr>
          <w:rFonts w:cs="Times New Roman"/>
          <w:sz w:val="24"/>
          <w:szCs w:val="24"/>
          <w:lang w:val="en-GB"/>
        </w:rPr>
        <w:t>nen</w:t>
      </w:r>
      <w:proofErr w:type="spellEnd"/>
      <w:proofErr w:type="gramEnd"/>
      <w:r>
        <w:rPr>
          <w:rFonts w:cs="Times New Roman"/>
          <w:sz w:val="24"/>
          <w:szCs w:val="24"/>
          <w:lang w:val="en-GB"/>
        </w:rPr>
        <w:t xml:space="preserve"> (2001). While the former offered a heroic tale of the early days of the Internet engineering research, the latter was calling attention to the subjective dimensions of a cultivation that is distinctive of the computer hacker </w:t>
      </w:r>
      <w:proofErr w:type="spellStart"/>
      <w:r>
        <w:rPr>
          <w:rFonts w:cs="Times New Roman"/>
          <w:sz w:val="24"/>
          <w:szCs w:val="24"/>
          <w:lang w:val="en-GB"/>
        </w:rPr>
        <w:t>ascesis</w:t>
      </w:r>
      <w:proofErr w:type="spellEnd"/>
      <w:r>
        <w:rPr>
          <w:rFonts w:cs="Times New Roman"/>
          <w:sz w:val="24"/>
          <w:szCs w:val="24"/>
          <w:lang w:val="en-GB"/>
        </w:rPr>
        <w:t>.</w:t>
      </w:r>
    </w:p>
    <w:p w:rsidR="007621B2" w:rsidRDefault="007621B2">
      <w:pPr>
        <w:spacing w:line="360" w:lineRule="auto"/>
        <w:rPr>
          <w:rFonts w:ascii="Times New Roman" w:eastAsia="Times New Roman" w:hAnsi="Times New Roman" w:cs="Times New Roman"/>
          <w:sz w:val="24"/>
          <w:szCs w:val="24"/>
          <w:lang w:val="en-GB"/>
        </w:rPr>
      </w:pPr>
    </w:p>
    <w:p w:rsidR="007621B2" w:rsidRDefault="001352CC">
      <w:pPr>
        <w:spacing w:line="360" w:lineRule="auto"/>
        <w:rPr>
          <w:rFonts w:cs="Times New Roman"/>
          <w:sz w:val="24"/>
          <w:szCs w:val="24"/>
          <w:lang w:val="en-GB"/>
        </w:rPr>
      </w:pPr>
      <w:r>
        <w:rPr>
          <w:rFonts w:ascii="Times New Roman" w:eastAsia="Times New Roman" w:hAnsi="Times New Roman" w:cs="Times New Roman"/>
          <w:sz w:val="24"/>
          <w:szCs w:val="24"/>
          <w:lang w:val="en-GB"/>
        </w:rPr>
        <w:t xml:space="preserve">A more recent account of the early origins of hacking was given by the technologist Phil </w:t>
      </w:r>
      <w:proofErr w:type="spellStart"/>
      <w:r>
        <w:rPr>
          <w:rFonts w:ascii="Times New Roman" w:eastAsia="Times New Roman" w:hAnsi="Times New Roman" w:cs="Times New Roman"/>
          <w:sz w:val="24"/>
          <w:szCs w:val="24"/>
          <w:lang w:val="en-GB"/>
        </w:rPr>
        <w:t>Lapsley</w:t>
      </w:r>
      <w:proofErr w:type="spellEnd"/>
      <w:r>
        <w:rPr>
          <w:rFonts w:ascii="Times New Roman" w:eastAsia="Times New Roman" w:hAnsi="Times New Roman" w:cs="Times New Roman"/>
          <w:sz w:val="24"/>
          <w:szCs w:val="24"/>
          <w:lang w:val="en-GB"/>
        </w:rPr>
        <w:t xml:space="preserve"> </w:t>
      </w:r>
      <w:hyperlink w:anchor="_bookmark27">
        <w:r>
          <w:rPr>
            <w:rStyle w:val="InternetLink"/>
            <w:rFonts w:ascii="Times New Roman" w:eastAsia="Times New Roman" w:hAnsi="Times New Roman" w:cs="Times New Roman"/>
            <w:sz w:val="24"/>
            <w:szCs w:val="24"/>
            <w:lang w:val="en-GB"/>
          </w:rPr>
          <w:t>(2013)</w:t>
        </w:r>
      </w:hyperlink>
      <w:r>
        <w:rPr>
          <w:rFonts w:ascii="Times New Roman" w:eastAsia="Times New Roman" w:hAnsi="Times New Roman" w:cs="Times New Roman"/>
          <w:sz w:val="24"/>
          <w:szCs w:val="24"/>
          <w:lang w:val="en-GB"/>
        </w:rPr>
        <w:t xml:space="preserve"> in his book </w:t>
      </w:r>
      <w:r>
        <w:rPr>
          <w:rFonts w:ascii="Times New Roman" w:eastAsia="Times New Roman" w:hAnsi="Times New Roman" w:cs="Times New Roman"/>
          <w:i/>
          <w:sz w:val="24"/>
          <w:szCs w:val="24"/>
          <w:lang w:val="en-GB"/>
        </w:rPr>
        <w:t xml:space="preserve">Exploding the Phone: The Untold Story of the Teenagers and Outlaws who Hacked Ma Bell </w:t>
      </w:r>
      <w:r>
        <w:rPr>
          <w:rFonts w:ascii="Times New Roman" w:eastAsia="Times New Roman" w:hAnsi="Times New Roman" w:cs="Times New Roman"/>
          <w:sz w:val="24"/>
          <w:szCs w:val="24"/>
          <w:lang w:val="en-GB"/>
        </w:rPr>
        <w:t xml:space="preserve">which reconstructed </w:t>
      </w:r>
      <w:r>
        <w:rPr>
          <w:rFonts w:ascii="Times New Roman" w:eastAsia="Times New Roman" w:hAnsi="Times New Roman" w:cs="Times New Roman"/>
          <w:sz w:val="24"/>
          <w:szCs w:val="24"/>
          <w:lang w:val="en-GB"/>
        </w:rPr>
        <w:t xml:space="preserve">the early history of “phone-phreaking”, the precursor of computer hacking which consisted in the exploration and information sharing about phone systems. </w:t>
      </w:r>
      <w:proofErr w:type="spellStart"/>
      <w:r>
        <w:rPr>
          <w:rFonts w:ascii="Times New Roman" w:eastAsia="Times New Roman" w:hAnsi="Times New Roman" w:cs="Times New Roman"/>
          <w:sz w:val="24"/>
          <w:szCs w:val="24"/>
          <w:lang w:val="en-GB"/>
        </w:rPr>
        <w:t>Lapsley</w:t>
      </w:r>
      <w:proofErr w:type="spellEnd"/>
      <w:r>
        <w:rPr>
          <w:rFonts w:ascii="Times New Roman" w:eastAsia="Times New Roman" w:hAnsi="Times New Roman" w:cs="Times New Roman"/>
          <w:sz w:val="24"/>
          <w:szCs w:val="24"/>
          <w:lang w:val="en-GB"/>
        </w:rPr>
        <w:t xml:space="preserve"> describes a </w:t>
      </w:r>
      <w:proofErr w:type="gramStart"/>
      <w:r>
        <w:rPr>
          <w:rFonts w:ascii="Times New Roman" w:eastAsia="Times New Roman" w:hAnsi="Times New Roman" w:cs="Times New Roman"/>
          <w:sz w:val="24"/>
          <w:szCs w:val="24"/>
          <w:lang w:val="en-GB"/>
        </w:rPr>
        <w:t xml:space="preserve">genealogy </w:t>
      </w:r>
      <w:r>
        <w:rPr>
          <w:rFonts w:ascii="Times New Roman" w:hAnsi="Times New Roman" w:cs="Times New Roman"/>
          <w:sz w:val="24"/>
          <w:szCs w:val="24"/>
          <w:lang w:val="en-GB"/>
        </w:rPr>
        <w:t>which</w:t>
      </w:r>
      <w:proofErr w:type="gramEnd"/>
      <w:r>
        <w:rPr>
          <w:rFonts w:ascii="Times New Roman" w:hAnsi="Times New Roman" w:cs="Times New Roman"/>
          <w:sz w:val="24"/>
          <w:szCs w:val="24"/>
          <w:lang w:val="en-GB"/>
        </w:rPr>
        <w:t xml:space="preserve"> connects the direct action of </w:t>
      </w:r>
      <w:proofErr w:type="spellStart"/>
      <w:r>
        <w:rPr>
          <w:rFonts w:ascii="Times New Roman" w:hAnsi="Times New Roman" w:cs="Times New Roman"/>
          <w:sz w:val="24"/>
          <w:szCs w:val="24"/>
          <w:lang w:val="en-GB"/>
        </w:rPr>
        <w:t>Yippies</w:t>
      </w:r>
      <w:proofErr w:type="spellEnd"/>
      <w:r>
        <w:rPr>
          <w:rFonts w:ascii="Times New Roman" w:hAnsi="Times New Roman" w:cs="Times New Roman"/>
          <w:sz w:val="24"/>
          <w:szCs w:val="24"/>
          <w:lang w:val="en-GB"/>
        </w:rPr>
        <w:t xml:space="preserve"> of the 1960’s with explorati</w:t>
      </w:r>
      <w:r>
        <w:rPr>
          <w:rFonts w:ascii="Times New Roman" w:hAnsi="Times New Roman" w:cs="Times New Roman"/>
          <w:sz w:val="24"/>
          <w:szCs w:val="24"/>
          <w:lang w:val="en-GB"/>
        </w:rPr>
        <w:t>on of information and communication systems in the context of corporate control and centralisation of computing in the 1960’s and 1970’s. His account calls attention to a fundamental aspect of phone phreaking: a shared experience in which the telephone bec</w:t>
      </w:r>
      <w:r>
        <w:rPr>
          <w:rFonts w:ascii="Times New Roman" w:hAnsi="Times New Roman" w:cs="Times New Roman"/>
          <w:sz w:val="24"/>
          <w:szCs w:val="24"/>
          <w:lang w:val="en-GB"/>
        </w:rPr>
        <w:t>ame the very embodiment of curiosity, and the phone network, a space for exploration, discovery, and socialisation.</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 xml:space="preserve">A distinctive feature of hacker collectives resides in their effort of self-organisation around publications and gatherings. Akin to other </w:t>
      </w:r>
      <w:r>
        <w:rPr>
          <w:sz w:val="24"/>
          <w:szCs w:val="24"/>
          <w:lang w:val="en-GB"/>
        </w:rPr>
        <w:t xml:space="preserve">independent groups, many phone- phreaking and hacker groups engaged in the practice of self-documentation, with the publication of “electronic </w:t>
      </w:r>
      <w:proofErr w:type="spellStart"/>
      <w:r>
        <w:rPr>
          <w:sz w:val="24"/>
          <w:szCs w:val="24"/>
          <w:lang w:val="en-GB"/>
        </w:rPr>
        <w:t>zines</w:t>
      </w:r>
      <w:proofErr w:type="spellEnd"/>
      <w:r>
        <w:rPr>
          <w:sz w:val="24"/>
          <w:szCs w:val="24"/>
          <w:lang w:val="en-GB"/>
        </w:rPr>
        <w:t xml:space="preserve">”, manifestos, and, in a few cases, with the enthusiastic adoption of an anthropological and </w:t>
      </w:r>
      <w:proofErr w:type="spellStart"/>
      <w:r>
        <w:rPr>
          <w:sz w:val="24"/>
          <w:szCs w:val="24"/>
          <w:lang w:val="en-GB"/>
        </w:rPr>
        <w:t>historiographic</w:t>
      </w:r>
      <w:proofErr w:type="spellEnd"/>
      <w:r>
        <w:rPr>
          <w:sz w:val="24"/>
          <w:szCs w:val="24"/>
          <w:lang w:val="en-GB"/>
        </w:rPr>
        <w:t xml:space="preserve"> mode of inquiry. Jason Scott (see further references) has emerged as a self-appointed archivist of much of this material, maintaining extensive archives of natively produced electronic documents, series of </w:t>
      </w:r>
      <w:proofErr w:type="gramStart"/>
      <w:r>
        <w:rPr>
          <w:sz w:val="24"/>
          <w:szCs w:val="24"/>
          <w:lang w:val="en-GB"/>
        </w:rPr>
        <w:t>life-histories</w:t>
      </w:r>
      <w:proofErr w:type="gramEnd"/>
      <w:r>
        <w:rPr>
          <w:sz w:val="24"/>
          <w:szCs w:val="24"/>
          <w:lang w:val="en-GB"/>
        </w:rPr>
        <w:t xml:space="preserve"> on hacking, Bulletin Board Systems</w:t>
      </w:r>
      <w:r>
        <w:rPr>
          <w:sz w:val="24"/>
          <w:szCs w:val="24"/>
          <w:lang w:val="en-GB"/>
        </w:rPr>
        <w:t xml:space="preserve"> (BBS), text-based adventure games and much else. Eric Raymond, a well-known hacker and writer is also regarded by many as a native anthropologist of </w:t>
      </w:r>
      <w:proofErr w:type="spellStart"/>
      <w:r>
        <w:rPr>
          <w:sz w:val="24"/>
          <w:szCs w:val="24"/>
          <w:lang w:val="en-GB"/>
        </w:rPr>
        <w:t>hackerdom</w:t>
      </w:r>
      <w:proofErr w:type="spellEnd"/>
      <w:r>
        <w:rPr>
          <w:sz w:val="24"/>
          <w:szCs w:val="24"/>
          <w:lang w:val="en-GB"/>
        </w:rPr>
        <w:t xml:space="preserve">, having written on the culture and language of hackers, and the moral norms associated with </w:t>
      </w:r>
      <w:ins w:id="26" w:author="Unknown Author" w:date="2016-06-21T20:07:00Z">
        <w:r>
          <w:rPr>
            <w:sz w:val="24"/>
            <w:szCs w:val="24"/>
            <w:lang w:val="en-GB"/>
          </w:rPr>
          <w:t>O</w:t>
        </w:r>
      </w:ins>
      <w:del w:id="27" w:author="Unknown Author" w:date="2016-06-21T20:07:00Z">
        <w:r>
          <w:rPr>
            <w:sz w:val="24"/>
            <w:szCs w:val="24"/>
            <w:lang w:val="en-GB"/>
          </w:rPr>
          <w:delText>o</w:delText>
        </w:r>
      </w:del>
      <w:r>
        <w:rPr>
          <w:sz w:val="24"/>
          <w:szCs w:val="24"/>
          <w:lang w:val="en-GB"/>
        </w:rPr>
        <w:t>pe</w:t>
      </w:r>
      <w:r>
        <w:rPr>
          <w:sz w:val="24"/>
          <w:szCs w:val="24"/>
          <w:lang w:val="en-GB"/>
        </w:rPr>
        <w:t xml:space="preserve">n </w:t>
      </w:r>
      <w:ins w:id="28" w:author="Unknown Author" w:date="2016-06-21T20:07:00Z">
        <w:r>
          <w:rPr>
            <w:sz w:val="24"/>
            <w:szCs w:val="24"/>
            <w:lang w:val="en-GB"/>
          </w:rPr>
          <w:t>S</w:t>
        </w:r>
      </w:ins>
      <w:del w:id="29" w:author="Unknown Author" w:date="2016-06-21T20:07:00Z">
        <w:r>
          <w:rPr>
            <w:sz w:val="24"/>
            <w:szCs w:val="24"/>
            <w:lang w:val="en-GB"/>
          </w:rPr>
          <w:delText>s</w:delText>
        </w:r>
      </w:del>
      <w:r>
        <w:rPr>
          <w:sz w:val="24"/>
          <w:szCs w:val="24"/>
          <w:lang w:val="en-GB"/>
        </w:rPr>
        <w:t xml:space="preserve">ource and </w:t>
      </w:r>
      <w:ins w:id="30" w:author="Unknown Author" w:date="2016-06-21T20:07:00Z">
        <w:r>
          <w:rPr>
            <w:sz w:val="24"/>
            <w:szCs w:val="24"/>
            <w:lang w:val="en-GB"/>
          </w:rPr>
          <w:t>F</w:t>
        </w:r>
      </w:ins>
      <w:del w:id="31" w:author="Unknown Author" w:date="2016-06-21T20:07:00Z">
        <w:r>
          <w:rPr>
            <w:sz w:val="24"/>
            <w:szCs w:val="24"/>
            <w:lang w:val="en-GB"/>
          </w:rPr>
          <w:delText>f</w:delText>
        </w:r>
      </w:del>
      <w:r>
        <w:rPr>
          <w:sz w:val="24"/>
          <w:szCs w:val="24"/>
          <w:lang w:val="en-GB"/>
        </w:rPr>
        <w:t xml:space="preserve">ree </w:t>
      </w:r>
      <w:ins w:id="32" w:author="Unknown Author" w:date="2016-06-21T20:07:00Z">
        <w:r>
          <w:rPr>
            <w:sz w:val="24"/>
            <w:szCs w:val="24"/>
            <w:lang w:val="en-GB"/>
          </w:rPr>
          <w:t>S</w:t>
        </w:r>
      </w:ins>
      <w:del w:id="33" w:author="Unknown Author" w:date="2016-06-21T20:07:00Z">
        <w:r>
          <w:rPr>
            <w:sz w:val="24"/>
            <w:szCs w:val="24"/>
            <w:lang w:val="en-GB"/>
          </w:rPr>
          <w:delText>s</w:delText>
        </w:r>
      </w:del>
      <w:r>
        <w:rPr>
          <w:sz w:val="24"/>
          <w:szCs w:val="24"/>
          <w:lang w:val="en-GB"/>
        </w:rPr>
        <w:t xml:space="preserve">oftware (Raymond </w:t>
      </w:r>
      <w:hyperlink w:anchor="_bookmark38">
        <w:r>
          <w:rPr>
            <w:rStyle w:val="InternetLink"/>
            <w:sz w:val="24"/>
            <w:szCs w:val="24"/>
            <w:lang w:val="en-GB"/>
          </w:rPr>
          <w:t>1999,</w:t>
        </w:r>
      </w:hyperlink>
      <w:r>
        <w:rPr>
          <w:sz w:val="24"/>
          <w:szCs w:val="24"/>
          <w:lang w:val="en-GB"/>
        </w:rPr>
        <w:t xml:space="preserve"> Raymond </w:t>
      </w:r>
      <w:hyperlink w:anchor="_bookmark39">
        <w:r>
          <w:rPr>
            <w:rStyle w:val="InternetLink"/>
            <w:sz w:val="24"/>
            <w:szCs w:val="24"/>
            <w:lang w:val="en-GB"/>
          </w:rPr>
          <w:t>2004).</w:t>
        </w:r>
      </w:hyperlink>
      <w:r>
        <w:rPr>
          <w:sz w:val="24"/>
          <w:szCs w:val="24"/>
          <w:lang w:val="en-GB"/>
        </w:rPr>
        <w:t xml:space="preserve"> Raymond did much to preserve and popularise the collaboratively produced document known as the “Jargon File” which </w:t>
      </w:r>
      <w:r>
        <w:rPr>
          <w:sz w:val="24"/>
          <w:szCs w:val="24"/>
          <w:lang w:val="en-GB"/>
        </w:rPr>
        <w:lastRenderedPageBreak/>
        <w:t>documented th</w:t>
      </w:r>
      <w:r>
        <w:rPr>
          <w:sz w:val="24"/>
          <w:szCs w:val="24"/>
          <w:lang w:val="en-GB"/>
        </w:rPr>
        <w:t xml:space="preserve">e rich language of early Internet, </w:t>
      </w:r>
      <w:proofErr w:type="spellStart"/>
      <w:r>
        <w:rPr>
          <w:sz w:val="24"/>
          <w:szCs w:val="24"/>
          <w:lang w:val="en-GB"/>
        </w:rPr>
        <w:t>usenet</w:t>
      </w:r>
      <w:proofErr w:type="spellEnd"/>
      <w:r>
        <w:rPr>
          <w:sz w:val="24"/>
          <w:szCs w:val="24"/>
          <w:lang w:val="en-GB"/>
        </w:rPr>
        <w:t xml:space="preserve"> and hacking terminology, and was republished as </w:t>
      </w:r>
      <w:r>
        <w:rPr>
          <w:i/>
          <w:sz w:val="24"/>
          <w:szCs w:val="24"/>
          <w:lang w:val="en-GB"/>
        </w:rPr>
        <w:t>The</w:t>
      </w:r>
      <w:r>
        <w:rPr>
          <w:sz w:val="24"/>
          <w:szCs w:val="24"/>
          <w:lang w:val="en-GB"/>
        </w:rPr>
        <w:t xml:space="preserve"> </w:t>
      </w:r>
      <w:r>
        <w:rPr>
          <w:rFonts w:cs="Times New Roman"/>
          <w:i/>
          <w:sz w:val="24"/>
          <w:szCs w:val="24"/>
          <w:lang w:val="en-GB"/>
        </w:rPr>
        <w:t xml:space="preserve">New Hackers Dictionary </w:t>
      </w:r>
      <w:r>
        <w:rPr>
          <w:sz w:val="24"/>
          <w:szCs w:val="24"/>
          <w:lang w:val="en-GB"/>
        </w:rPr>
        <w:t xml:space="preserve">(Raymond </w:t>
      </w:r>
      <w:hyperlink w:anchor="_bookmark37">
        <w:r>
          <w:rPr>
            <w:rStyle w:val="InternetLink"/>
            <w:sz w:val="24"/>
            <w:szCs w:val="24"/>
            <w:lang w:val="en-GB"/>
          </w:rPr>
          <w:t>1993)</w:t>
        </w:r>
      </w:hyperlink>
      <w:r>
        <w:rPr>
          <w:sz w:val="24"/>
          <w:szCs w:val="24"/>
          <w:lang w:val="en-GB"/>
        </w:rPr>
        <w:t xml:space="preserve"> (see further references). Two major sociological and </w:t>
      </w:r>
      <w:proofErr w:type="spellStart"/>
      <w:r>
        <w:rPr>
          <w:sz w:val="24"/>
          <w:szCs w:val="24"/>
          <w:lang w:val="en-GB"/>
        </w:rPr>
        <w:t>historiographic</w:t>
      </w:r>
      <w:proofErr w:type="spellEnd"/>
      <w:r>
        <w:rPr>
          <w:sz w:val="24"/>
          <w:szCs w:val="24"/>
          <w:lang w:val="en-GB"/>
        </w:rPr>
        <w:t xml:space="preserve"> contributions in the literature depicting the rise and fall of the "hacker underground” of the 1980’s and 1990’s were “Hacker Culture” by the communications scholar Douglas Thomas </w:t>
      </w:r>
      <w:hyperlink w:anchor="_bookmark47">
        <w:r>
          <w:rPr>
            <w:rStyle w:val="InternetLink"/>
            <w:sz w:val="24"/>
            <w:szCs w:val="24"/>
            <w:lang w:val="en-GB"/>
          </w:rPr>
          <w:t>(2003)</w:t>
        </w:r>
      </w:hyperlink>
      <w:r>
        <w:rPr>
          <w:sz w:val="24"/>
          <w:szCs w:val="24"/>
          <w:lang w:val="en-GB"/>
        </w:rPr>
        <w:t xml:space="preserve"> and “Hackers” by the sociologist Paul Taylor </w:t>
      </w:r>
      <w:hyperlink w:anchor="_bookmark45">
        <w:r>
          <w:rPr>
            <w:rStyle w:val="InternetLink"/>
            <w:sz w:val="24"/>
            <w:szCs w:val="24"/>
            <w:lang w:val="en-GB"/>
          </w:rPr>
          <w:t>(1999).</w:t>
        </w:r>
      </w:hyperlink>
      <w:r>
        <w:rPr>
          <w:sz w:val="24"/>
          <w:szCs w:val="24"/>
          <w:lang w:val="en-GB"/>
        </w:rPr>
        <w:t xml:space="preserve"> These two books are complementary in the sense that they describe the underground hacker scene of the United States and the United Kin</w:t>
      </w:r>
      <w:r>
        <w:rPr>
          <w:sz w:val="24"/>
          <w:szCs w:val="24"/>
          <w:lang w:val="en-GB"/>
        </w:rPr>
        <w:t>gdom in the period of popularisation of hacker techniques and criminalisation of its practice. Taylor’s work is focused on the relationship between the nascent computer security industry of the 1990’s and the computer underground, giving a fruitful descrip</w:t>
      </w:r>
      <w:r>
        <w:rPr>
          <w:sz w:val="24"/>
          <w:szCs w:val="24"/>
          <w:lang w:val="en-GB"/>
        </w:rPr>
        <w:t xml:space="preserve">tion of the </w:t>
      </w:r>
      <w:proofErr w:type="gramStart"/>
      <w:r>
        <w:rPr>
          <w:sz w:val="24"/>
          <w:szCs w:val="24"/>
          <w:lang w:val="en-GB"/>
        </w:rPr>
        <w:t>duality which</w:t>
      </w:r>
      <w:proofErr w:type="gramEnd"/>
      <w:r>
        <w:rPr>
          <w:sz w:val="24"/>
          <w:szCs w:val="24"/>
          <w:lang w:val="en-GB"/>
        </w:rPr>
        <w:t xml:space="preserve"> is characteristic of the underground </w:t>
      </w:r>
      <w:proofErr w:type="spellStart"/>
      <w:r>
        <w:rPr>
          <w:sz w:val="24"/>
          <w:szCs w:val="24"/>
          <w:lang w:val="en-GB"/>
        </w:rPr>
        <w:t>lifeworld</w:t>
      </w:r>
      <w:proofErr w:type="spellEnd"/>
      <w:r>
        <w:rPr>
          <w:sz w:val="24"/>
          <w:szCs w:val="24"/>
          <w:lang w:val="en-GB"/>
        </w:rPr>
        <w:t xml:space="preserve"> in which hackers are ambiguously the chaser and the chase, both on the side of law enforcement and on the side of the curious hacker collectives. Douglas’ work is particularly useful </w:t>
      </w:r>
      <w:r>
        <w:rPr>
          <w:sz w:val="24"/>
          <w:szCs w:val="24"/>
          <w:lang w:val="en-GB"/>
        </w:rPr>
        <w:t>in describing the discursive strategies in which the figure of the hacker as a unpredictable and uncontrollable “criminal” was instituted –</w:t>
      </w:r>
      <w:del w:id="34" w:author="Christopher Kelty" w:date="2016-06-20T09:12:00Z">
        <w:r>
          <w:rPr>
            <w:sz w:val="24"/>
            <w:szCs w:val="24"/>
            <w:lang w:val="en-GB"/>
          </w:rPr>
          <w:delText xml:space="preserve"> having created </w:delText>
        </w:r>
      </w:del>
      <w:r>
        <w:rPr>
          <w:sz w:val="24"/>
          <w:szCs w:val="24"/>
          <w:lang w:val="en-GB"/>
        </w:rPr>
        <w:t xml:space="preserve">a mythology </w:t>
      </w:r>
      <w:ins w:id="35" w:author="Christopher Kelty" w:date="2016-06-20T09:12:00Z">
        <w:r>
          <w:rPr>
            <w:sz w:val="24"/>
            <w:szCs w:val="24"/>
            <w:lang w:val="en-GB"/>
          </w:rPr>
          <w:t xml:space="preserve">created </w:t>
        </w:r>
      </w:ins>
      <w:r>
        <w:rPr>
          <w:sz w:val="24"/>
          <w:szCs w:val="24"/>
          <w:lang w:val="en-GB"/>
        </w:rPr>
        <w:t>around the alleged superpowers of curious adolescents with access to a personal c</w:t>
      </w:r>
      <w:r>
        <w:rPr>
          <w:sz w:val="24"/>
          <w:szCs w:val="24"/>
          <w:lang w:val="en-GB"/>
        </w:rPr>
        <w:t xml:space="preserve">omputer, a modem, a phone line, and certain </w:t>
      </w:r>
      <w:del w:id="36" w:author="Christopher Kelty" w:date="2016-06-20T09:13:00Z">
        <w:r>
          <w:rPr>
            <w:sz w:val="24"/>
            <w:szCs w:val="24"/>
            <w:lang w:val="en-GB"/>
          </w:rPr>
          <w:delText xml:space="preserve">access to </w:delText>
        </w:r>
      </w:del>
      <w:r>
        <w:rPr>
          <w:sz w:val="24"/>
          <w:szCs w:val="24"/>
          <w:lang w:val="en-GB"/>
        </w:rPr>
        <w:t>information about flaws and holes in computer and communication security.</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The work of the science-fiction writer Bruce Sterling alongside others in creating the “cyberpunk” literary genre led him to cr</w:t>
      </w:r>
      <w:r>
        <w:rPr>
          <w:sz w:val="24"/>
          <w:szCs w:val="24"/>
          <w:lang w:val="en-GB"/>
        </w:rPr>
        <w:t>oss paths with hacker groups in the United States in a key moment of its history: the late 80’s and early 90’s in which the wave of “crackdown</w:t>
      </w:r>
      <w:ins w:id="37" w:author="Christopher Kelty" w:date="2016-06-20T09:13:00Z">
        <w:r>
          <w:rPr>
            <w:sz w:val="24"/>
            <w:szCs w:val="24"/>
            <w:lang w:val="en-GB"/>
          </w:rPr>
          <w:t>s</w:t>
        </w:r>
      </w:ins>
      <w:r>
        <w:rPr>
          <w:sz w:val="24"/>
          <w:szCs w:val="24"/>
          <w:lang w:val="en-GB"/>
        </w:rPr>
        <w:t>” on hacker collectives has become widespread, especially in the wake of the US Computer Fraud and Abuse Act (CFA</w:t>
      </w:r>
      <w:r>
        <w:rPr>
          <w:sz w:val="24"/>
          <w:szCs w:val="24"/>
          <w:lang w:val="en-GB"/>
        </w:rPr>
        <w:t>A) of 1986</w:t>
      </w:r>
      <w:ins w:id="38" w:author="Unknown Author" w:date="2016-06-21T17:57:00Z">
        <w:r>
          <w:rPr>
            <w:sz w:val="24"/>
            <w:szCs w:val="24"/>
            <w:lang w:val="en-GB"/>
          </w:rPr>
          <w:t xml:space="preserve"> and the UK Computer Misuse Act of 1990</w:t>
        </w:r>
      </w:ins>
      <w:r>
        <w:rPr>
          <w:sz w:val="24"/>
          <w:szCs w:val="24"/>
          <w:lang w:val="en-GB"/>
        </w:rPr>
        <w:t>. His book “Hacker Crackdown” narrates the story of police chas</w:t>
      </w:r>
      <w:ins w:id="39" w:author="Christopher Kelty" w:date="2016-06-20T09:13:00Z">
        <w:r>
          <w:rPr>
            <w:sz w:val="24"/>
            <w:szCs w:val="24"/>
            <w:lang w:val="en-GB"/>
          </w:rPr>
          <w:t xml:space="preserve">ing </w:t>
        </w:r>
      </w:ins>
      <w:del w:id="40" w:author="Christopher Kelty" w:date="2016-06-20T09:13:00Z">
        <w:r>
          <w:rPr>
            <w:sz w:val="24"/>
            <w:szCs w:val="24"/>
            <w:lang w:val="en-GB"/>
          </w:rPr>
          <w:delText xml:space="preserve">e after </w:delText>
        </w:r>
      </w:del>
      <w:r>
        <w:rPr>
          <w:sz w:val="24"/>
          <w:szCs w:val="24"/>
          <w:lang w:val="en-GB"/>
        </w:rPr>
        <w:t xml:space="preserve">teenage hackers (Sterling </w:t>
      </w:r>
      <w:hyperlink w:anchor="_bookmark42">
        <w:r>
          <w:rPr>
            <w:rStyle w:val="InternetLink"/>
            <w:sz w:val="24"/>
            <w:szCs w:val="24"/>
            <w:lang w:val="en-GB"/>
          </w:rPr>
          <w:t>1</w:t>
        </w:r>
      </w:hyperlink>
      <w:r>
        <w:rPr>
          <w:sz w:val="24"/>
          <w:szCs w:val="24"/>
          <w:lang w:val="en-GB"/>
        </w:rPr>
        <w:t xml:space="preserve">993). Key </w:t>
      </w:r>
      <w:del w:id="41" w:author="Christopher Kelty" w:date="2016-06-20T09:14:00Z">
        <w:r>
          <w:rPr>
            <w:sz w:val="24"/>
            <w:szCs w:val="24"/>
            <w:lang w:val="en-GB"/>
          </w:rPr>
          <w:delText xml:space="preserve">in </w:delText>
        </w:r>
      </w:del>
      <w:ins w:id="42" w:author="Christopher Kelty" w:date="2016-06-20T09:14:00Z">
        <w:r>
          <w:rPr>
            <w:sz w:val="24"/>
            <w:szCs w:val="24"/>
            <w:lang w:val="en-GB"/>
          </w:rPr>
          <w:t xml:space="preserve">to </w:t>
        </w:r>
      </w:ins>
      <w:r>
        <w:rPr>
          <w:sz w:val="24"/>
          <w:szCs w:val="24"/>
          <w:lang w:val="en-GB"/>
        </w:rPr>
        <w:t>his depiction is the argument of how misguided the poli</w:t>
      </w:r>
      <w:r>
        <w:rPr>
          <w:sz w:val="24"/>
          <w:szCs w:val="24"/>
          <w:lang w:val="en-GB"/>
        </w:rPr>
        <w:t xml:space="preserve">ce attempts were in framing computer hacking as a serious criminal offense without understanding of the practice and its consequences. This period also saw the rise of several media darlings and misfits, the most famous being Kevin </w:t>
      </w:r>
      <w:proofErr w:type="spellStart"/>
      <w:r>
        <w:rPr>
          <w:sz w:val="24"/>
          <w:szCs w:val="24"/>
          <w:lang w:val="en-GB"/>
        </w:rPr>
        <w:t>Mitnick</w:t>
      </w:r>
      <w:proofErr w:type="spellEnd"/>
      <w:r>
        <w:rPr>
          <w:sz w:val="24"/>
          <w:szCs w:val="24"/>
          <w:lang w:val="en-GB"/>
        </w:rPr>
        <w:t xml:space="preserve">, who became the </w:t>
      </w:r>
      <w:r>
        <w:rPr>
          <w:sz w:val="24"/>
          <w:szCs w:val="24"/>
          <w:lang w:val="en-GB"/>
        </w:rPr>
        <w:t xml:space="preserve">mainstream media martyr after an incredible story of playing cat-and-mouse with the federal police in the United States. </w:t>
      </w:r>
      <w:ins w:id="43" w:author="Unknown Author" w:date="2016-06-21T17:59:00Z">
        <w:r>
          <w:rPr>
            <w:sz w:val="24"/>
            <w:szCs w:val="24"/>
            <w:lang w:val="en-GB"/>
          </w:rPr>
          <w:t>Following his arrest in 1995</w:t>
        </w:r>
      </w:ins>
      <w:del w:id="44" w:author="Unknown Author" w:date="2016-06-21T17:59:00Z">
        <w:r>
          <w:rPr>
            <w:sz w:val="24"/>
            <w:szCs w:val="24"/>
            <w:lang w:val="en-GB"/>
          </w:rPr>
          <w:delText>After being</w:delText>
        </w:r>
      </w:del>
      <w:del w:id="45" w:author="Unknown Author" w:date="2016-06-21T18:11:00Z">
        <w:r>
          <w:rPr>
            <w:sz w:val="24"/>
            <w:szCs w:val="24"/>
            <w:lang w:val="en-GB"/>
          </w:rPr>
          <w:delText xml:space="preserve"> arrested</w:delText>
        </w:r>
      </w:del>
      <w:r>
        <w:rPr>
          <w:sz w:val="24"/>
          <w:szCs w:val="24"/>
          <w:lang w:val="en-GB"/>
        </w:rPr>
        <w:t xml:space="preserve">, a mobilisation of hackers around the slogan “Free Kevin” took over the computer underground to clarify the misguidance and overreach of prosecutors in </w:t>
      </w:r>
      <w:proofErr w:type="spellStart"/>
      <w:r>
        <w:rPr>
          <w:sz w:val="24"/>
          <w:szCs w:val="24"/>
          <w:lang w:val="en-GB"/>
        </w:rPr>
        <w:t>Mitnick’s</w:t>
      </w:r>
      <w:proofErr w:type="spellEnd"/>
      <w:r>
        <w:rPr>
          <w:sz w:val="24"/>
          <w:szCs w:val="24"/>
          <w:lang w:val="en-GB"/>
        </w:rPr>
        <w:t xml:space="preserve"> case. Many other hackers’ stories rose to prominence in this period, </w:t>
      </w:r>
      <w:del w:id="46" w:author="Christopher Kelty" w:date="2016-06-20T09:14:00Z">
        <w:r>
          <w:rPr>
            <w:sz w:val="24"/>
            <w:szCs w:val="24"/>
            <w:lang w:val="en-GB"/>
          </w:rPr>
          <w:delText xml:space="preserve">including </w:delText>
        </w:r>
      </w:del>
      <w:ins w:id="47" w:author="Christopher Kelty" w:date="2016-06-20T09:14:00Z">
        <w:r>
          <w:rPr>
            <w:sz w:val="24"/>
            <w:szCs w:val="24"/>
            <w:lang w:val="en-GB"/>
          </w:rPr>
          <w:t xml:space="preserve">such as </w:t>
        </w:r>
      </w:ins>
      <w:r>
        <w:rPr>
          <w:sz w:val="24"/>
          <w:szCs w:val="24"/>
          <w:lang w:val="en-GB"/>
        </w:rPr>
        <w:t>the ha</w:t>
      </w:r>
      <w:r>
        <w:rPr>
          <w:sz w:val="24"/>
          <w:szCs w:val="24"/>
          <w:lang w:val="en-GB"/>
        </w:rPr>
        <w:t>cker collective Legion of Doom (LOD) and their New York-based rival offshoot Masters of Deception (MOD).</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In the 2000s, scholarly attention to hackers and related communities of computer users picked up significantly, especially around Free and Open Source</w:t>
      </w:r>
      <w:r>
        <w:rPr>
          <w:sz w:val="24"/>
          <w:szCs w:val="24"/>
          <w:lang w:val="en-GB"/>
        </w:rPr>
        <w:t xml:space="preserve"> Software on the one hand and online gaming on the other (the latter being too large a field to touch on here, but see Coleman </w:t>
      </w:r>
      <w:hyperlink w:anchor="_bookmark12">
        <w:r>
          <w:rPr>
            <w:rStyle w:val="InternetLink"/>
            <w:sz w:val="24"/>
            <w:szCs w:val="24"/>
            <w:lang w:val="en-GB"/>
          </w:rPr>
          <w:t>(2010a).</w:t>
        </w:r>
      </w:hyperlink>
      <w:r>
        <w:rPr>
          <w:sz w:val="24"/>
          <w:szCs w:val="24"/>
          <w:lang w:val="en-GB"/>
        </w:rPr>
        <w:t xml:space="preserve"> Hackers in </w:t>
      </w:r>
      <w:ins w:id="48" w:author="Unknown Author" w:date="2016-06-21T20:07:00Z">
        <w:r>
          <w:rPr>
            <w:sz w:val="24"/>
            <w:szCs w:val="24"/>
            <w:lang w:val="en-GB"/>
          </w:rPr>
          <w:t>F</w:t>
        </w:r>
      </w:ins>
      <w:del w:id="49" w:author="Unknown Author" w:date="2016-06-21T20:07:00Z">
        <w:r>
          <w:rPr>
            <w:sz w:val="24"/>
            <w:szCs w:val="24"/>
            <w:lang w:val="en-GB"/>
          </w:rPr>
          <w:delText>f</w:delText>
        </w:r>
      </w:del>
      <w:r>
        <w:rPr>
          <w:sz w:val="24"/>
          <w:szCs w:val="24"/>
          <w:lang w:val="en-GB"/>
        </w:rPr>
        <w:t xml:space="preserve">ree </w:t>
      </w:r>
      <w:ins w:id="50" w:author="Unknown Author" w:date="2016-06-21T20:07:00Z">
        <w:r>
          <w:rPr>
            <w:sz w:val="24"/>
            <w:szCs w:val="24"/>
            <w:lang w:val="en-GB"/>
          </w:rPr>
          <w:t>S</w:t>
        </w:r>
      </w:ins>
      <w:del w:id="51" w:author="Unknown Author" w:date="2016-06-21T20:07:00Z">
        <w:r>
          <w:rPr>
            <w:sz w:val="24"/>
            <w:szCs w:val="24"/>
            <w:lang w:val="en-GB"/>
          </w:rPr>
          <w:delText>s</w:delText>
        </w:r>
      </w:del>
      <w:r>
        <w:rPr>
          <w:sz w:val="24"/>
          <w:szCs w:val="24"/>
          <w:lang w:val="en-GB"/>
        </w:rPr>
        <w:t xml:space="preserve">oftware projects formed the subject of work by Kelty, Coleman, </w:t>
      </w:r>
      <w:proofErr w:type="spellStart"/>
      <w:ins w:id="52" w:author="Unknown Author" w:date="2016-06-21T18:01:00Z">
        <w:r>
          <w:rPr>
            <w:sz w:val="24"/>
            <w:szCs w:val="24"/>
            <w:lang w:val="en-GB"/>
          </w:rPr>
          <w:t>Aura</w:t>
        </w:r>
        <w:r>
          <w:rPr>
            <w:sz w:val="24"/>
            <w:szCs w:val="24"/>
            <w:lang w:val="en-GB"/>
          </w:rPr>
          <w:t>y</w:t>
        </w:r>
        <w:proofErr w:type="spellEnd"/>
        <w:r>
          <w:rPr>
            <w:sz w:val="24"/>
            <w:szCs w:val="24"/>
            <w:lang w:val="en-GB"/>
          </w:rPr>
          <w:t xml:space="preserve">, </w:t>
        </w:r>
        <w:proofErr w:type="spellStart"/>
        <w:r>
          <w:rPr>
            <w:sz w:val="24"/>
            <w:szCs w:val="24"/>
            <w:lang w:val="en-GB"/>
          </w:rPr>
          <w:t>Broca</w:t>
        </w:r>
        <w:proofErr w:type="spellEnd"/>
        <w:r>
          <w:rPr>
            <w:sz w:val="24"/>
            <w:szCs w:val="24"/>
            <w:lang w:val="en-GB"/>
          </w:rPr>
          <w:t xml:space="preserve">, </w:t>
        </w:r>
      </w:ins>
      <w:del w:id="53" w:author="Unknown Author" w:date="2016-06-21T18:01:00Z">
        <w:r>
          <w:rPr>
            <w:sz w:val="24"/>
            <w:szCs w:val="24"/>
            <w:lang w:val="en-GB"/>
          </w:rPr>
          <w:delText>Karanovic, Hakken,</w:delText>
        </w:r>
      </w:del>
      <w:r>
        <w:rPr>
          <w:sz w:val="24"/>
          <w:szCs w:val="24"/>
          <w:lang w:val="en-GB"/>
        </w:rPr>
        <w:t xml:space="preserve"> and others (Kelty </w:t>
      </w:r>
      <w:hyperlink w:anchor="_bookmark25">
        <w:r>
          <w:rPr>
            <w:rStyle w:val="InternetLink"/>
            <w:sz w:val="24"/>
            <w:szCs w:val="24"/>
            <w:lang w:val="en-GB"/>
          </w:rPr>
          <w:t>2008,</w:t>
        </w:r>
      </w:hyperlink>
      <w:r>
        <w:rPr>
          <w:sz w:val="24"/>
          <w:szCs w:val="24"/>
          <w:lang w:val="en-GB"/>
        </w:rPr>
        <w:t xml:space="preserve"> Coleman </w:t>
      </w:r>
      <w:hyperlink w:anchor="_bookmark13">
        <w:r>
          <w:rPr>
            <w:rStyle w:val="InternetLink"/>
            <w:sz w:val="24"/>
            <w:szCs w:val="24"/>
            <w:lang w:val="en-GB"/>
          </w:rPr>
          <w:t>2012,</w:t>
        </w:r>
      </w:hyperlink>
      <w:r>
        <w:rPr>
          <w:sz w:val="24"/>
          <w:szCs w:val="24"/>
          <w:lang w:val="en-GB"/>
        </w:rPr>
        <w:t xml:space="preserve"> </w:t>
      </w:r>
      <w:proofErr w:type="spellStart"/>
      <w:r>
        <w:rPr>
          <w:sz w:val="24"/>
          <w:szCs w:val="24"/>
          <w:lang w:val="en-GB"/>
        </w:rPr>
        <w:t>Auray</w:t>
      </w:r>
      <w:proofErr w:type="spellEnd"/>
      <w:r>
        <w:rPr>
          <w:sz w:val="24"/>
          <w:szCs w:val="24"/>
          <w:lang w:val="en-GB"/>
        </w:rPr>
        <w:t xml:space="preserve"> </w:t>
      </w:r>
      <w:hyperlink w:anchor="_bookmark4">
        <w:r>
          <w:rPr>
            <w:rStyle w:val="InternetLink"/>
            <w:sz w:val="24"/>
            <w:szCs w:val="24"/>
            <w:lang w:val="en-GB"/>
          </w:rPr>
          <w:t>2003,</w:t>
        </w:r>
      </w:hyperlink>
      <w:r>
        <w:rPr>
          <w:sz w:val="24"/>
          <w:szCs w:val="24"/>
          <w:lang w:val="en-GB"/>
        </w:rPr>
        <w:t xml:space="preserve"> </w:t>
      </w:r>
      <w:proofErr w:type="spellStart"/>
      <w:r>
        <w:rPr>
          <w:sz w:val="24"/>
          <w:szCs w:val="24"/>
          <w:lang w:val="en-GB"/>
        </w:rPr>
        <w:t>Broca</w:t>
      </w:r>
      <w:proofErr w:type="spellEnd"/>
      <w:r>
        <w:rPr>
          <w:sz w:val="24"/>
          <w:szCs w:val="24"/>
          <w:lang w:val="en-GB"/>
        </w:rPr>
        <w:t xml:space="preserve"> </w:t>
      </w:r>
      <w:hyperlink w:anchor="_bookmark6">
        <w:r>
          <w:rPr>
            <w:rStyle w:val="InternetLink"/>
            <w:sz w:val="24"/>
            <w:szCs w:val="24"/>
            <w:lang w:val="en-GB"/>
          </w:rPr>
          <w:t>2013).</w:t>
        </w:r>
      </w:hyperlink>
      <w:r>
        <w:rPr>
          <w:sz w:val="24"/>
          <w:szCs w:val="24"/>
          <w:lang w:val="en-GB"/>
        </w:rPr>
        <w:t xml:space="preserve"> This literature connected work on hackers directly to issues of intellectual property and activism around it on the one hand, and also to questions about the liberal underpinnings of Free Software and the question of the putative liberalism and/or liberta</w:t>
      </w:r>
      <w:r>
        <w:rPr>
          <w:sz w:val="24"/>
          <w:szCs w:val="24"/>
          <w:lang w:val="en-GB"/>
        </w:rPr>
        <w:t xml:space="preserve">rianism of hackers themselves in the Euro-American context. Coleman and </w:t>
      </w:r>
      <w:proofErr w:type="spellStart"/>
      <w:r>
        <w:rPr>
          <w:sz w:val="24"/>
          <w:szCs w:val="24"/>
          <w:lang w:val="en-GB"/>
        </w:rPr>
        <w:t>Golub</w:t>
      </w:r>
      <w:proofErr w:type="spellEnd"/>
      <w:r>
        <w:rPr>
          <w:sz w:val="24"/>
          <w:szCs w:val="24"/>
          <w:lang w:val="en-GB"/>
        </w:rPr>
        <w:t xml:space="preserve"> </w:t>
      </w:r>
      <w:hyperlink w:anchor="_bookmark9">
        <w:r>
          <w:rPr>
            <w:rStyle w:val="InternetLink"/>
            <w:sz w:val="24"/>
            <w:szCs w:val="24"/>
            <w:lang w:val="en-GB"/>
          </w:rPr>
          <w:t>(2008)</w:t>
        </w:r>
      </w:hyperlink>
      <w:r>
        <w:rPr>
          <w:sz w:val="24"/>
          <w:szCs w:val="24"/>
          <w:lang w:val="en-GB"/>
        </w:rPr>
        <w:t xml:space="preserve"> argued most explicitly for refining our understanding of the differences </w:t>
      </w:r>
      <w:r>
        <w:rPr>
          <w:rFonts w:cs="Times New Roman"/>
          <w:i/>
          <w:sz w:val="24"/>
          <w:szCs w:val="24"/>
          <w:lang w:val="en-GB"/>
        </w:rPr>
        <w:t xml:space="preserve">within </w:t>
      </w:r>
      <w:proofErr w:type="spellStart"/>
      <w:r>
        <w:rPr>
          <w:sz w:val="24"/>
          <w:szCs w:val="24"/>
          <w:lang w:val="en-GB"/>
        </w:rPr>
        <w:t>hackerdom</w:t>
      </w:r>
      <w:proofErr w:type="spellEnd"/>
      <w:r>
        <w:rPr>
          <w:sz w:val="24"/>
          <w:szCs w:val="24"/>
          <w:lang w:val="en-GB"/>
        </w:rPr>
        <w:t xml:space="preserve"> by proposing several “genres” of hacking to get </w:t>
      </w:r>
      <w:r>
        <w:rPr>
          <w:sz w:val="24"/>
          <w:szCs w:val="24"/>
          <w:lang w:val="en-GB"/>
        </w:rPr>
        <w:t>at distinctions with respect to the moral and technical orders different hacker groups inhabit.</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More recent publication and public debates around Free Software and hacker communities has shifted the focus to questions of gender discrimination and imbalanc</w:t>
      </w:r>
      <w:r>
        <w:rPr>
          <w:sz w:val="24"/>
          <w:szCs w:val="24"/>
          <w:lang w:val="en-GB"/>
        </w:rPr>
        <w:t xml:space="preserve">e. Alongside the work of feminist and women hackers around computer collectives such as </w:t>
      </w:r>
      <w:proofErr w:type="spellStart"/>
      <w:r>
        <w:rPr>
          <w:sz w:val="24"/>
          <w:szCs w:val="24"/>
          <w:lang w:val="en-GB"/>
        </w:rPr>
        <w:t>Systers</w:t>
      </w:r>
      <w:proofErr w:type="spellEnd"/>
      <w:r>
        <w:rPr>
          <w:sz w:val="24"/>
          <w:szCs w:val="24"/>
          <w:lang w:val="en-GB"/>
        </w:rPr>
        <w:t xml:space="preserve">, </w:t>
      </w:r>
      <w:proofErr w:type="spellStart"/>
      <w:r>
        <w:rPr>
          <w:sz w:val="24"/>
          <w:szCs w:val="24"/>
          <w:lang w:val="en-GB"/>
        </w:rPr>
        <w:t>LinuxChix</w:t>
      </w:r>
      <w:proofErr w:type="spellEnd"/>
      <w:r>
        <w:rPr>
          <w:sz w:val="24"/>
          <w:szCs w:val="24"/>
          <w:lang w:val="en-GB"/>
        </w:rPr>
        <w:t>, Ada Initiative and Geek Feminism, new publications have addressed the question of extreme disparity in Free and Open Source projects where it is est</w:t>
      </w:r>
      <w:r>
        <w:rPr>
          <w:sz w:val="24"/>
          <w:szCs w:val="24"/>
          <w:lang w:val="en-GB"/>
        </w:rPr>
        <w:t>imated that less than 2% of the contributors are women and other gender minorities (</w:t>
      </w:r>
      <w:proofErr w:type="spellStart"/>
      <w:r>
        <w:rPr>
          <w:sz w:val="24"/>
          <w:szCs w:val="24"/>
          <w:lang w:val="en-GB"/>
        </w:rPr>
        <w:t>Ghosh</w:t>
      </w:r>
      <w:proofErr w:type="spellEnd"/>
      <w:r>
        <w:rPr>
          <w:sz w:val="24"/>
          <w:szCs w:val="24"/>
          <w:lang w:val="en-GB"/>
        </w:rPr>
        <w:t xml:space="preserve"> </w:t>
      </w:r>
      <w:hyperlink w:anchor="_bookmark22">
        <w:r>
          <w:rPr>
            <w:rStyle w:val="InternetLink"/>
            <w:sz w:val="24"/>
            <w:szCs w:val="24"/>
            <w:lang w:val="en-GB"/>
          </w:rPr>
          <w:t>2005).</w:t>
        </w:r>
      </w:hyperlink>
      <w:r>
        <w:rPr>
          <w:sz w:val="24"/>
          <w:szCs w:val="24"/>
          <w:lang w:val="en-GB"/>
        </w:rPr>
        <w:t xml:space="preserve"> </w:t>
      </w:r>
      <w:proofErr w:type="spellStart"/>
      <w:r>
        <w:rPr>
          <w:sz w:val="24"/>
          <w:szCs w:val="24"/>
          <w:lang w:val="en-GB"/>
        </w:rPr>
        <w:t>Nafus</w:t>
      </w:r>
      <w:proofErr w:type="spellEnd"/>
      <w:r>
        <w:rPr>
          <w:sz w:val="24"/>
          <w:szCs w:val="24"/>
          <w:lang w:val="en-GB"/>
        </w:rPr>
        <w:t xml:space="preserve"> </w:t>
      </w:r>
      <w:hyperlink w:anchor="_bookmark33">
        <w:r>
          <w:rPr>
            <w:rStyle w:val="InternetLink"/>
            <w:sz w:val="24"/>
            <w:szCs w:val="24"/>
            <w:lang w:val="en-GB"/>
          </w:rPr>
          <w:t>(2012)</w:t>
        </w:r>
      </w:hyperlink>
      <w:r>
        <w:rPr>
          <w:sz w:val="24"/>
          <w:szCs w:val="24"/>
          <w:lang w:val="en-GB"/>
        </w:rPr>
        <w:t xml:space="preserve"> has discussed the question of gender with respect to the ways in which the org</w:t>
      </w:r>
      <w:r>
        <w:rPr>
          <w:sz w:val="24"/>
          <w:szCs w:val="24"/>
          <w:lang w:val="en-GB"/>
        </w:rPr>
        <w:t>anising symbol of “openness” represents more than an alternative to the intellectual property regime and a mode of managing the collaborative efforts in software development. According to the author, the question of openness is accompanied with the insiste</w:t>
      </w:r>
      <w:r>
        <w:rPr>
          <w:sz w:val="24"/>
          <w:szCs w:val="24"/>
          <w:lang w:val="en-GB"/>
        </w:rPr>
        <w:t>nce that gender plays no role in software development, serving in fact to disguise the mechanisms of exclusion of women and gender minorities from Free and Open Source projects.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The most recent publication on the topic of “hacking” includes work by Michel</w:t>
      </w:r>
      <w:r>
        <w:rPr>
          <w:sz w:val="24"/>
          <w:szCs w:val="24"/>
          <w:lang w:val="en-GB"/>
        </w:rPr>
        <w:t xml:space="preserve"> </w:t>
      </w:r>
      <w:proofErr w:type="spellStart"/>
      <w:r>
        <w:rPr>
          <w:sz w:val="24"/>
          <w:szCs w:val="24"/>
          <w:lang w:val="en-GB"/>
        </w:rPr>
        <w:t>Lallement</w:t>
      </w:r>
      <w:proofErr w:type="spellEnd"/>
      <w:r>
        <w:rPr>
          <w:sz w:val="24"/>
          <w:szCs w:val="24"/>
          <w:lang w:val="en-GB"/>
        </w:rPr>
        <w:t xml:space="preserve"> on the topic of “</w:t>
      </w:r>
      <w:proofErr w:type="spellStart"/>
      <w:r>
        <w:rPr>
          <w:sz w:val="24"/>
          <w:szCs w:val="24"/>
          <w:lang w:val="en-GB"/>
        </w:rPr>
        <w:t>hackerspaces</w:t>
      </w:r>
      <w:proofErr w:type="spellEnd"/>
      <w:r>
        <w:rPr>
          <w:sz w:val="24"/>
          <w:szCs w:val="24"/>
          <w:lang w:val="en-GB"/>
        </w:rPr>
        <w:t>” and the rise of the discourse and practice of “making” (</w:t>
      </w:r>
      <w:proofErr w:type="spellStart"/>
      <w:r>
        <w:rPr>
          <w:sz w:val="24"/>
          <w:szCs w:val="24"/>
          <w:lang w:val="en-GB"/>
        </w:rPr>
        <w:t>Lallement</w:t>
      </w:r>
      <w:proofErr w:type="spellEnd"/>
      <w:r>
        <w:rPr>
          <w:sz w:val="24"/>
          <w:szCs w:val="24"/>
          <w:lang w:val="en-GB"/>
        </w:rPr>
        <w:t xml:space="preserve"> </w:t>
      </w:r>
      <w:hyperlink w:anchor="_bookmark26">
        <w:r>
          <w:rPr>
            <w:rStyle w:val="InternetLink"/>
            <w:sz w:val="24"/>
            <w:szCs w:val="24"/>
            <w:lang w:val="en-GB"/>
          </w:rPr>
          <w:t>2015).</w:t>
        </w:r>
      </w:hyperlink>
      <w:r>
        <w:rPr>
          <w:sz w:val="24"/>
          <w:szCs w:val="24"/>
          <w:lang w:val="en-GB"/>
        </w:rPr>
        <w:t xml:space="preserve"> </w:t>
      </w:r>
      <w:proofErr w:type="spellStart"/>
      <w:r>
        <w:rPr>
          <w:sz w:val="24"/>
          <w:szCs w:val="24"/>
          <w:lang w:val="en-GB"/>
        </w:rPr>
        <w:t>Lallement</w:t>
      </w:r>
      <w:proofErr w:type="spellEnd"/>
      <w:r>
        <w:rPr>
          <w:sz w:val="24"/>
          <w:szCs w:val="24"/>
          <w:lang w:val="en-GB"/>
        </w:rPr>
        <w:t xml:space="preserve"> has offered </w:t>
      </w:r>
      <w:proofErr w:type="gramStart"/>
      <w:r>
        <w:rPr>
          <w:sz w:val="24"/>
          <w:szCs w:val="24"/>
          <w:lang w:val="en-GB"/>
        </w:rPr>
        <w:t>an ethnography</w:t>
      </w:r>
      <w:proofErr w:type="gramEnd"/>
      <w:r>
        <w:rPr>
          <w:sz w:val="24"/>
          <w:szCs w:val="24"/>
          <w:lang w:val="en-GB"/>
        </w:rPr>
        <w:t xml:space="preserve"> of the “maker movement” in the San Francisco Bay Area with a focus on </w:t>
      </w:r>
      <w:r>
        <w:rPr>
          <w:sz w:val="24"/>
          <w:szCs w:val="24"/>
          <w:lang w:val="en-GB"/>
        </w:rPr>
        <w:t>the question of the transformations labour and its reorganisation with the creation of independent spaces for collaborative work with digital technologies. The book describes the community space “</w:t>
      </w:r>
      <w:proofErr w:type="spellStart"/>
      <w:r>
        <w:rPr>
          <w:sz w:val="24"/>
          <w:szCs w:val="24"/>
          <w:lang w:val="en-GB"/>
        </w:rPr>
        <w:t>Noisebridge</w:t>
      </w:r>
      <w:proofErr w:type="spellEnd"/>
      <w:r>
        <w:rPr>
          <w:sz w:val="24"/>
          <w:szCs w:val="24"/>
          <w:lang w:val="en-GB"/>
        </w:rPr>
        <w:t>” in San Francisco</w:t>
      </w:r>
      <w:ins w:id="54" w:author="Christopher Kelty" w:date="2016-06-20T09:17:00Z">
        <w:r>
          <w:rPr>
            <w:sz w:val="24"/>
            <w:szCs w:val="24"/>
            <w:lang w:val="en-GB"/>
          </w:rPr>
          <w:t>,</w:t>
        </w:r>
      </w:ins>
      <w:r>
        <w:rPr>
          <w:sz w:val="24"/>
          <w:szCs w:val="24"/>
          <w:lang w:val="en-GB"/>
        </w:rPr>
        <w:t xml:space="preserve"> which has been one of </w:t>
      </w:r>
      <w:r>
        <w:rPr>
          <w:sz w:val="24"/>
          <w:szCs w:val="24"/>
          <w:lang w:val="en-GB"/>
        </w:rPr>
        <w:lastRenderedPageBreak/>
        <w:t>the mos</w:t>
      </w:r>
      <w:r>
        <w:rPr>
          <w:sz w:val="24"/>
          <w:szCs w:val="24"/>
          <w:lang w:val="en-GB"/>
        </w:rPr>
        <w:t>t influential autonomous spaces for the recreation of hacking as a political symbol for self-organisation and wider access to expert computing knowledge around the globe.</w:t>
      </w:r>
    </w:p>
    <w:p w:rsidR="007621B2" w:rsidRDefault="007621B2">
      <w:pPr>
        <w:spacing w:before="5"/>
        <w:rPr>
          <w:rFonts w:ascii="Times New Roman" w:eastAsia="Times New Roman" w:hAnsi="Times New Roman" w:cs="Times New Roman"/>
          <w:sz w:val="17"/>
          <w:szCs w:val="17"/>
          <w:lang w:val="en-GB"/>
        </w:rPr>
      </w:pPr>
    </w:p>
    <w:p w:rsidR="007621B2" w:rsidRDefault="001352CC">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Hackers...</w:t>
      </w:r>
    </w:p>
    <w:p w:rsidR="007621B2" w:rsidRDefault="001352CC">
      <w:pPr>
        <w:pStyle w:val="TextBody"/>
        <w:spacing w:before="0" w:line="360" w:lineRule="auto"/>
        <w:ind w:left="0"/>
      </w:pPr>
      <w:r>
        <w:rPr>
          <w:sz w:val="24"/>
          <w:szCs w:val="24"/>
          <w:lang w:val="en-GB"/>
        </w:rPr>
        <w:t>One of the key insights of recent anthropology of hackers in the Euro-Ame</w:t>
      </w:r>
      <w:r>
        <w:rPr>
          <w:sz w:val="24"/>
          <w:szCs w:val="24"/>
          <w:lang w:val="en-GB"/>
        </w:rPr>
        <w:t xml:space="preserve">rican context is how they represent a distinctive elaboration of liberalism—especially in the domains of free speech and </w:t>
      </w:r>
      <w:del w:id="55" w:author="Christopher Kelty" w:date="2016-06-20T09:19:00Z">
        <w:r>
          <w:rPr>
            <w:sz w:val="24"/>
            <w:szCs w:val="24"/>
            <w:lang w:val="en-GB"/>
          </w:rPr>
          <w:delText xml:space="preserve">the </w:delText>
        </w:r>
      </w:del>
      <w:ins w:id="56" w:author="Christopher Kelty" w:date="2016-06-20T09:19:00Z">
        <w:r>
          <w:rPr>
            <w:sz w:val="24"/>
            <w:szCs w:val="24"/>
            <w:lang w:val="en-GB"/>
          </w:rPr>
          <w:t xml:space="preserve">a </w:t>
        </w:r>
      </w:ins>
      <w:r>
        <w:rPr>
          <w:sz w:val="24"/>
          <w:szCs w:val="24"/>
          <w:lang w:val="en-GB"/>
        </w:rPr>
        <w:t xml:space="preserve">cultivation of </w:t>
      </w:r>
      <w:del w:id="57" w:author="Christopher Kelty" w:date="2016-06-20T09:19:00Z">
        <w:r>
          <w:rPr>
            <w:sz w:val="24"/>
            <w:szCs w:val="24"/>
            <w:lang w:val="en-GB"/>
          </w:rPr>
          <w:delText xml:space="preserve">a </w:delText>
        </w:r>
      </w:del>
      <w:r>
        <w:rPr>
          <w:sz w:val="24"/>
          <w:szCs w:val="24"/>
          <w:lang w:val="en-GB"/>
        </w:rPr>
        <w:t>self</w:t>
      </w:r>
      <w:ins w:id="58" w:author="Christopher Kelty" w:date="2016-06-20T09:18:00Z">
        <w:r>
          <w:rPr>
            <w:sz w:val="24"/>
            <w:szCs w:val="24"/>
            <w:lang w:val="en-GB"/>
          </w:rPr>
          <w:t xml:space="preserve"> that is </w:t>
        </w:r>
      </w:ins>
      <w:del w:id="59" w:author="Christopher Kelty" w:date="2016-06-20T09:18:00Z">
        <w:r>
          <w:rPr>
            <w:sz w:val="24"/>
            <w:szCs w:val="24"/>
            <w:lang w:val="en-GB"/>
          </w:rPr>
          <w:delText>-</w:delText>
        </w:r>
      </w:del>
      <w:r>
        <w:rPr>
          <w:sz w:val="24"/>
          <w:szCs w:val="24"/>
          <w:lang w:val="en-GB"/>
        </w:rPr>
        <w:t xml:space="preserve">directed towards freedom, autonomy, privacy, and other liberal values (Coleman </w:t>
      </w:r>
      <w:hyperlink w:anchor="_bookmark13">
        <w:r>
          <w:rPr>
            <w:rStyle w:val="InternetLink"/>
            <w:sz w:val="24"/>
            <w:szCs w:val="24"/>
            <w:lang w:val="en-GB"/>
          </w:rPr>
          <w:t>2012,</w:t>
        </w:r>
      </w:hyperlink>
      <w:r>
        <w:rPr>
          <w:sz w:val="24"/>
          <w:szCs w:val="24"/>
          <w:lang w:val="en-GB"/>
        </w:rPr>
        <w:t xml:space="preserve"> Kelty </w:t>
      </w:r>
      <w:hyperlink w:anchor="_bookmark25">
        <w:r>
          <w:rPr>
            <w:rStyle w:val="InternetLink"/>
            <w:sz w:val="24"/>
            <w:szCs w:val="24"/>
            <w:lang w:val="en-GB"/>
          </w:rPr>
          <w:t>2008,</w:t>
        </w:r>
      </w:hyperlink>
      <w:r>
        <w:rPr>
          <w:sz w:val="24"/>
          <w:szCs w:val="24"/>
          <w:lang w:val="en-GB"/>
        </w:rPr>
        <w:t xml:space="preserve"> Coleman </w:t>
      </w:r>
      <w:hyperlink w:anchor="_bookmark14">
        <w:r>
          <w:rPr>
            <w:rStyle w:val="InternetLink"/>
            <w:sz w:val="24"/>
            <w:szCs w:val="24"/>
            <w:lang w:val="en-GB"/>
          </w:rPr>
          <w:t>2014).</w:t>
        </w:r>
      </w:hyperlink>
      <w:r>
        <w:rPr>
          <w:sz w:val="24"/>
          <w:szCs w:val="24"/>
          <w:lang w:val="en-GB"/>
        </w:rPr>
        <w:t xml:space="preserve"> Hackers are not uniformly libertarian or simply privacy advocates, but </w:t>
      </w:r>
      <w:proofErr w:type="gramStart"/>
      <w:r>
        <w:rPr>
          <w:sz w:val="24"/>
          <w:szCs w:val="24"/>
          <w:lang w:val="en-GB"/>
        </w:rPr>
        <w:t>articulate</w:t>
      </w:r>
      <w:proofErr w:type="gramEnd"/>
      <w:r>
        <w:rPr>
          <w:sz w:val="24"/>
          <w:szCs w:val="24"/>
          <w:lang w:val="en-GB"/>
        </w:rPr>
        <w:t xml:space="preserve"> a relationship to technology with a diffe</w:t>
      </w:r>
      <w:r>
        <w:rPr>
          <w:sz w:val="24"/>
          <w:szCs w:val="24"/>
          <w:lang w:val="en-GB"/>
        </w:rPr>
        <w:t xml:space="preserve">rent range of values depending on their “genre” (Coleman &amp; </w:t>
      </w:r>
      <w:proofErr w:type="spellStart"/>
      <w:r>
        <w:rPr>
          <w:sz w:val="24"/>
          <w:szCs w:val="24"/>
          <w:lang w:val="en-GB"/>
        </w:rPr>
        <w:t>Golub</w:t>
      </w:r>
      <w:proofErr w:type="spellEnd"/>
      <w:r>
        <w:rPr>
          <w:sz w:val="24"/>
          <w:szCs w:val="24"/>
          <w:lang w:val="en-GB"/>
        </w:rPr>
        <w:t xml:space="preserve"> </w:t>
      </w:r>
      <w:hyperlink w:anchor="_bookmark9">
        <w:r>
          <w:rPr>
            <w:rStyle w:val="InternetLink"/>
            <w:sz w:val="24"/>
            <w:szCs w:val="24"/>
            <w:lang w:val="en-GB"/>
          </w:rPr>
          <w:t>2008).</w:t>
        </w:r>
      </w:hyperlink>
      <w:r>
        <w:rPr>
          <w:sz w:val="24"/>
          <w:szCs w:val="24"/>
          <w:lang w:val="en-GB"/>
        </w:rPr>
        <w:t xml:space="preserve"> Little work has been done on the way this relation to technology articulates with different political and philosophical traditions outside the Euro-Ame</w:t>
      </w:r>
      <w:r>
        <w:rPr>
          <w:sz w:val="24"/>
          <w:szCs w:val="24"/>
          <w:lang w:val="en-GB"/>
        </w:rPr>
        <w:t xml:space="preserve">rican world, though a handful of people have advanced such questioning (Xiang </w:t>
      </w:r>
      <w:hyperlink w:anchor="_bookmark51">
        <w:r>
          <w:rPr>
            <w:rStyle w:val="InternetLink"/>
            <w:sz w:val="24"/>
            <w:szCs w:val="24"/>
            <w:lang w:val="en-GB"/>
          </w:rPr>
          <w:t>2007,</w:t>
        </w:r>
      </w:hyperlink>
      <w:r>
        <w:rPr>
          <w:sz w:val="24"/>
          <w:szCs w:val="24"/>
          <w:lang w:val="en-GB"/>
        </w:rPr>
        <w:t xml:space="preserve"> </w:t>
      </w:r>
      <w:proofErr w:type="spellStart"/>
      <w:r>
        <w:rPr>
          <w:sz w:val="24"/>
          <w:szCs w:val="24"/>
          <w:lang w:val="en-GB"/>
        </w:rPr>
        <w:t>Takhteyev</w:t>
      </w:r>
      <w:proofErr w:type="spellEnd"/>
      <w:r>
        <w:rPr>
          <w:sz w:val="24"/>
          <w:szCs w:val="24"/>
          <w:lang w:val="en-GB"/>
        </w:rPr>
        <w:t xml:space="preserve"> </w:t>
      </w:r>
      <w:hyperlink w:anchor="_bookmark44">
        <w:r>
          <w:rPr>
            <w:rStyle w:val="InternetLink"/>
            <w:sz w:val="24"/>
            <w:szCs w:val="24"/>
            <w:lang w:val="en-GB"/>
          </w:rPr>
          <w:t>2012,</w:t>
        </w:r>
      </w:hyperlink>
      <w:r>
        <w:rPr>
          <w:sz w:val="24"/>
          <w:szCs w:val="24"/>
          <w:lang w:val="en-GB"/>
        </w:rPr>
        <w:t xml:space="preserve"> Chan </w:t>
      </w:r>
      <w:hyperlink w:anchor="_bookmark7">
        <w:r>
          <w:rPr>
            <w:rStyle w:val="InternetLink"/>
            <w:sz w:val="24"/>
            <w:szCs w:val="24"/>
            <w:lang w:val="en-GB"/>
          </w:rPr>
          <w:t>2013,</w:t>
        </w:r>
      </w:hyperlink>
      <w:r>
        <w:rPr>
          <w:sz w:val="24"/>
          <w:szCs w:val="24"/>
          <w:lang w:val="en-GB"/>
        </w:rPr>
        <w:t xml:space="preserve"> Murillo </w:t>
      </w:r>
      <w:del w:id="60" w:author="Unknown Author" w:date="2016-06-21T18:13:00Z">
        <w:r>
          <w:rPr>
            <w:sz w:val="24"/>
            <w:szCs w:val="24"/>
            <w:lang w:val="en-GB"/>
          </w:rPr>
          <w:delText>Rosado</w:delText>
        </w:r>
      </w:del>
      <w:r>
        <w:rPr>
          <w:sz w:val="24"/>
          <w:szCs w:val="24"/>
          <w:lang w:val="en-GB"/>
        </w:rPr>
        <w:t xml:space="preserve"> </w:t>
      </w:r>
      <w:hyperlink w:anchor="_bookmark32">
        <w:r>
          <w:rPr>
            <w:rStyle w:val="InternetLink"/>
            <w:sz w:val="24"/>
            <w:szCs w:val="24"/>
            <w:lang w:val="en-GB"/>
          </w:rPr>
          <w:t>2015).</w:t>
        </w:r>
      </w:hyperlink>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Complicating this question of the productive relation to technology, however, is the question of whether “hacking” is a specific practice, skill, or domain of knowledge. How are hacks valued and assessed, and how they are shared, learned, impr</w:t>
      </w:r>
      <w:r>
        <w:rPr>
          <w:sz w:val="24"/>
          <w:szCs w:val="24"/>
          <w:lang w:val="en-GB"/>
        </w:rPr>
        <w:t xml:space="preserve">ovised, recorded and displayed, or circulated? Hackers are said to have a culture of perpetrating a particular kind of act </w:t>
      </w:r>
      <w:del w:id="61" w:author="Christopher Kelty" w:date="2016-06-20T09:19:00Z">
        <w:r>
          <w:rPr>
            <w:sz w:val="24"/>
            <w:szCs w:val="24"/>
            <w:lang w:val="en-GB"/>
          </w:rPr>
          <w:delText xml:space="preserve">which </w:delText>
        </w:r>
      </w:del>
      <w:ins w:id="62" w:author="Christopher Kelty" w:date="2016-06-20T09:19:00Z">
        <w:r>
          <w:rPr>
            <w:sz w:val="24"/>
            <w:szCs w:val="24"/>
            <w:lang w:val="en-GB"/>
          </w:rPr>
          <w:t xml:space="preserve">that </w:t>
        </w:r>
      </w:ins>
      <w:r>
        <w:rPr>
          <w:sz w:val="24"/>
          <w:szCs w:val="24"/>
          <w:lang w:val="en-GB"/>
        </w:rPr>
        <w:t>can supposedly be distinguished from the actions of other kinds of people in other professional domains (especially, those</w:t>
      </w:r>
      <w:r>
        <w:rPr>
          <w:sz w:val="24"/>
          <w:szCs w:val="24"/>
          <w:lang w:val="en-GB"/>
        </w:rPr>
        <w:t xml:space="preserve"> in bureaucracies, corporations, or other hidebound organisations of the past). The “hack” however can be mobile and re-usable, and it often, but not always, takes the form of a tool or set of tools; it can be a one-off, round-about way of getting somethin</w:t>
      </w:r>
      <w:r>
        <w:rPr>
          <w:sz w:val="24"/>
          <w:szCs w:val="24"/>
          <w:lang w:val="en-GB"/>
        </w:rPr>
        <w:t>g done, but it is often something that is re-usable, which serves as yet another element for generalisation. Many ordinary practices of repurposing, in different contexts, have different expressions, such as the “</w:t>
      </w:r>
      <w:proofErr w:type="spellStart"/>
      <w:r>
        <w:rPr>
          <w:sz w:val="24"/>
          <w:szCs w:val="24"/>
          <w:lang w:val="en-GB"/>
        </w:rPr>
        <w:t>gambiarra</w:t>
      </w:r>
      <w:proofErr w:type="spellEnd"/>
      <w:r>
        <w:rPr>
          <w:sz w:val="24"/>
          <w:szCs w:val="24"/>
          <w:lang w:val="en-GB"/>
        </w:rPr>
        <w:t>”, the Brazilian term for an impro</w:t>
      </w:r>
      <w:r>
        <w:rPr>
          <w:sz w:val="24"/>
          <w:szCs w:val="24"/>
          <w:lang w:val="en-GB"/>
        </w:rPr>
        <w:t>visation of and deviation technical knowledge, the “</w:t>
      </w:r>
      <w:proofErr w:type="spellStart"/>
      <w:r>
        <w:rPr>
          <w:sz w:val="24"/>
          <w:szCs w:val="24"/>
          <w:lang w:val="en-GB"/>
        </w:rPr>
        <w:t>juugad</w:t>
      </w:r>
      <w:proofErr w:type="spellEnd"/>
      <w:r>
        <w:rPr>
          <w:sz w:val="24"/>
          <w:szCs w:val="24"/>
          <w:lang w:val="en-GB"/>
        </w:rPr>
        <w:t>”, which expresses a similar improvisation of technical nature in India, and the “</w:t>
      </w:r>
      <w:proofErr w:type="spellStart"/>
      <w:r>
        <w:rPr>
          <w:sz w:val="24"/>
          <w:szCs w:val="24"/>
          <w:lang w:val="en-GB"/>
        </w:rPr>
        <w:t>shanzhai</w:t>
      </w:r>
      <w:proofErr w:type="spellEnd"/>
      <w:r>
        <w:rPr>
          <w:sz w:val="24"/>
          <w:szCs w:val="24"/>
          <w:lang w:val="en-GB"/>
        </w:rPr>
        <w:t xml:space="preserve">”, which is a more specific form of repurposing mobile devices in </w:t>
      </w:r>
      <w:proofErr w:type="gramStart"/>
      <w:r>
        <w:rPr>
          <w:sz w:val="24"/>
          <w:szCs w:val="24"/>
          <w:lang w:val="en-GB"/>
        </w:rPr>
        <w:t>mainland</w:t>
      </w:r>
      <w:proofErr w:type="gramEnd"/>
      <w:r>
        <w:rPr>
          <w:sz w:val="24"/>
          <w:szCs w:val="24"/>
          <w:lang w:val="en-GB"/>
        </w:rPr>
        <w:t xml:space="preserve"> China.</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In these cases, the “hack</w:t>
      </w:r>
      <w:r>
        <w:rPr>
          <w:sz w:val="24"/>
          <w:szCs w:val="24"/>
          <w:lang w:val="en-GB"/>
        </w:rPr>
        <w:t>er” persona is troubled by the recognition that “hacks” are frequently borrowed, re-used, reconfigured, and redeployed by people who only subsequently come to self-identify as hackers—or maybe do not do so at all. Conversely, depending on the context of oc</w:t>
      </w:r>
      <w:r>
        <w:rPr>
          <w:sz w:val="24"/>
          <w:szCs w:val="24"/>
          <w:lang w:val="en-GB"/>
        </w:rPr>
        <w:t xml:space="preserve">currence and the participants of the exchange, you could be called a hacker regardless of your expertise, but solely on the basis of the technical feat you have performed. Hacks are </w:t>
      </w:r>
      <w:r>
        <w:rPr>
          <w:sz w:val="24"/>
          <w:szCs w:val="24"/>
          <w:lang w:val="en-GB"/>
        </w:rPr>
        <w:lastRenderedPageBreak/>
        <w:t>contextually visible to hackers, and depend on such assessment and attribu</w:t>
      </w:r>
      <w:r>
        <w:rPr>
          <w:sz w:val="24"/>
          <w:szCs w:val="24"/>
          <w:lang w:val="en-GB"/>
        </w:rPr>
        <w:t>tion to legitimately be called hacks.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The tension in hacker personhood arises when someone claims to be a hacker, but of an unfamiliar sort. Most classic hackers hew to a definition of hacker that is open to inclusion in a particular way: through the </w:t>
      </w:r>
      <w:r>
        <w:rPr>
          <w:sz w:val="24"/>
          <w:szCs w:val="24"/>
          <w:lang w:val="en-GB"/>
        </w:rPr>
        <w:t xml:space="preserve">convivial but competitive demonstration of skill in hacking. The definition of what can be </w:t>
      </w:r>
      <w:proofErr w:type="gramStart"/>
      <w:r>
        <w:rPr>
          <w:sz w:val="24"/>
          <w:szCs w:val="24"/>
          <w:lang w:val="en-GB"/>
        </w:rPr>
        <w:t>included</w:t>
      </w:r>
      <w:proofErr w:type="gramEnd"/>
      <w:r>
        <w:rPr>
          <w:sz w:val="24"/>
          <w:szCs w:val="24"/>
          <w:lang w:val="en-GB"/>
        </w:rPr>
        <w:t xml:space="preserve"> as a hack is always extensible, but only by demonstration to some set of witnesses capable of judging it. So when the word “hack” is used to refer to someth</w:t>
      </w:r>
      <w:r>
        <w:rPr>
          <w:sz w:val="24"/>
          <w:szCs w:val="24"/>
          <w:lang w:val="en-GB"/>
        </w:rPr>
        <w:t xml:space="preserve">ing that does not seem to manifest particular skill or convivial competitiveness, then a tension emerges. For example, when participants in a </w:t>
      </w:r>
      <w:proofErr w:type="spellStart"/>
      <w:r>
        <w:rPr>
          <w:sz w:val="24"/>
          <w:szCs w:val="24"/>
          <w:lang w:val="en-GB"/>
        </w:rPr>
        <w:t>hackerspace</w:t>
      </w:r>
      <w:proofErr w:type="spellEnd"/>
      <w:r>
        <w:rPr>
          <w:sz w:val="24"/>
          <w:szCs w:val="24"/>
          <w:lang w:val="en-GB"/>
        </w:rPr>
        <w:t xml:space="preserve"> assert that they “hack politics” or “hack food”—but do not provide a suitably “</w:t>
      </w:r>
      <w:proofErr w:type="spellStart"/>
      <w:r>
        <w:rPr>
          <w:sz w:val="24"/>
          <w:szCs w:val="24"/>
          <w:lang w:val="en-GB"/>
        </w:rPr>
        <w:t>hackish</w:t>
      </w:r>
      <w:proofErr w:type="spellEnd"/>
      <w:r>
        <w:rPr>
          <w:sz w:val="24"/>
          <w:szCs w:val="24"/>
          <w:lang w:val="en-GB"/>
        </w:rPr>
        <w:t>” example of hav</w:t>
      </w:r>
      <w:r>
        <w:rPr>
          <w:sz w:val="24"/>
          <w:szCs w:val="24"/>
          <w:lang w:val="en-GB"/>
        </w:rPr>
        <w:t>ing done so—they might fail to be recognised as hackers.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rFonts w:cs="Times New Roman"/>
          <w:sz w:val="24"/>
          <w:szCs w:val="24"/>
          <w:lang w:val="en-GB"/>
        </w:rPr>
      </w:pPr>
      <w:r>
        <w:rPr>
          <w:sz w:val="24"/>
          <w:szCs w:val="24"/>
          <w:lang w:val="en-GB"/>
        </w:rPr>
        <w:t>Such a complicated identification of who counts as a hacker poses a dual problem for anthropological research. On the one hand, it creates a challenge for making sense</w:t>
      </w:r>
      <w:r>
        <w:rPr>
          <w:rFonts w:cs="Times New Roman"/>
          <w:sz w:val="24"/>
          <w:szCs w:val="24"/>
          <w:lang w:val="en-GB"/>
        </w:rPr>
        <w:t xml:space="preserve"> of personhood </w:t>
      </w:r>
      <w:del w:id="63" w:author="Christopher Kelty" w:date="2016-06-20T09:26:00Z">
        <w:r>
          <w:rPr>
            <w:rFonts w:cs="Times New Roman"/>
            <w:sz w:val="24"/>
            <w:szCs w:val="24"/>
            <w:lang w:val="en-GB"/>
          </w:rPr>
          <w:delText xml:space="preserve">itself </w:delText>
        </w:r>
      </w:del>
      <w:r>
        <w:rPr>
          <w:rFonts w:cs="Times New Roman"/>
          <w:sz w:val="24"/>
          <w:szCs w:val="24"/>
          <w:lang w:val="en-GB"/>
        </w:rPr>
        <w:t xml:space="preserve">in a </w:t>
      </w:r>
      <w:r>
        <w:rPr>
          <w:rFonts w:cs="Times New Roman"/>
          <w:sz w:val="24"/>
          <w:szCs w:val="24"/>
          <w:lang w:val="en-GB"/>
        </w:rPr>
        <w:t>domain where conventional idioms of what it means to be a hacker are highly contested and subjected to critique and extension. In particular, hackers are often fond of rejecting the traditional credentials of schools, employers, states, or other entities t</w:t>
      </w:r>
      <w:r>
        <w:rPr>
          <w:rFonts w:cs="Times New Roman"/>
          <w:sz w:val="24"/>
          <w:szCs w:val="24"/>
          <w:lang w:val="en-GB"/>
        </w:rPr>
        <w:t>hat confer expertise; they prefer the recognition of the hack itself. On the other hand, our anthropological attention can be directed to the act itself— “hacking”—and to the question of what it is and how it might be studied anthropologically, or for inst</w:t>
      </w:r>
      <w:r>
        <w:rPr>
          <w:rFonts w:cs="Times New Roman"/>
          <w:sz w:val="24"/>
          <w:szCs w:val="24"/>
          <w:lang w:val="en-GB"/>
        </w:rPr>
        <w:t>ance, with the tools of science studies. When are the actions of pirates, activists, criminals, spies, and other such figures considered “</w:t>
      </w:r>
      <w:proofErr w:type="gramStart"/>
      <w:r>
        <w:rPr>
          <w:rFonts w:cs="Times New Roman"/>
          <w:sz w:val="24"/>
          <w:szCs w:val="24"/>
          <w:lang w:val="en-GB"/>
        </w:rPr>
        <w:t>hacks</w:t>
      </w:r>
      <w:proofErr w:type="gramEnd"/>
      <w:r>
        <w:rPr>
          <w:rFonts w:cs="Times New Roman"/>
          <w:sz w:val="24"/>
          <w:szCs w:val="24"/>
          <w:lang w:val="en-GB"/>
        </w:rPr>
        <w:t>”? When do people call mid-level engineers, librarians, scholars, and designers “hackers” and when do they not? D</w:t>
      </w:r>
      <w:r>
        <w:rPr>
          <w:rFonts w:cs="Times New Roman"/>
          <w:sz w:val="24"/>
          <w:szCs w:val="24"/>
          <w:lang w:val="en-GB"/>
        </w:rPr>
        <w:t>o all of these people, with a wide range of computing expertise, share a particular set of cultivated dispositions, or do they share a milieu of technical devices and communication infrastructures at their disposal? How can we disentangle the sudden disper</w:t>
      </w:r>
      <w:r>
        <w:rPr>
          <w:rFonts w:cs="Times New Roman"/>
          <w:sz w:val="24"/>
          <w:szCs w:val="24"/>
          <w:lang w:val="en-GB"/>
        </w:rPr>
        <w:t>sal of hacking and hackers, in the sense of a wide circulation of devices, persons, and discourses, around the world?</w:t>
      </w:r>
    </w:p>
    <w:p w:rsidR="007621B2" w:rsidRDefault="007621B2">
      <w:pPr>
        <w:pStyle w:val="TextBody"/>
        <w:spacing w:before="0" w:line="360" w:lineRule="auto"/>
        <w:ind w:left="0"/>
        <w:rPr>
          <w:rFonts w:cs="Times New Roman"/>
          <w:sz w:val="24"/>
          <w:szCs w:val="24"/>
          <w:lang w:val="en-GB"/>
        </w:rPr>
      </w:pPr>
    </w:p>
    <w:p w:rsidR="007621B2" w:rsidRDefault="001352CC">
      <w:pPr>
        <w:pStyle w:val="TextBody"/>
        <w:spacing w:before="0" w:line="360" w:lineRule="auto"/>
        <w:ind w:left="0"/>
        <w:rPr>
          <w:rFonts w:cs="Times New Roman"/>
          <w:sz w:val="24"/>
          <w:szCs w:val="24"/>
          <w:lang w:val="en-GB"/>
        </w:rPr>
      </w:pPr>
      <w:r>
        <w:rPr>
          <w:rFonts w:cs="Times New Roman"/>
          <w:sz w:val="24"/>
          <w:szCs w:val="24"/>
          <w:lang w:val="en-GB"/>
        </w:rPr>
        <w:t>As we briefly explored in the previous section, there have long been competing definitions of hackers. Consider two distinctive definitio</w:t>
      </w:r>
      <w:r>
        <w:rPr>
          <w:rFonts w:cs="Times New Roman"/>
          <w:sz w:val="24"/>
          <w:szCs w:val="24"/>
          <w:lang w:val="en-GB"/>
        </w:rPr>
        <w:t>ns: one from the Internet engineering community and the other from</w:t>
      </w:r>
      <w:ins w:id="64" w:author="Christopher Kelty" w:date="2016-06-20T09:27:00Z">
        <w:r>
          <w:rPr>
            <w:rFonts w:cs="Times New Roman"/>
            <w:sz w:val="24"/>
            <w:szCs w:val="24"/>
            <w:lang w:val="en-GB"/>
          </w:rPr>
          <w:t xml:space="preserve"> the</w:t>
        </w:r>
      </w:ins>
      <w:r>
        <w:rPr>
          <w:rFonts w:cs="Times New Roman"/>
          <w:sz w:val="24"/>
          <w:szCs w:val="24"/>
          <w:lang w:val="en-GB"/>
        </w:rPr>
        <w:t xml:space="preserve"> “hacker underground”. For the former, a hacker is defined as a person “who delights in having an intimate understanding of a technological system” (see </w:t>
      </w:r>
      <w:r>
        <w:rPr>
          <w:rFonts w:cs="Times New Roman"/>
          <w:sz w:val="24"/>
          <w:szCs w:val="24"/>
        </w:rPr>
        <w:t>Request for Comments 1392 in furt</w:t>
      </w:r>
      <w:r>
        <w:rPr>
          <w:rFonts w:cs="Times New Roman"/>
          <w:sz w:val="24"/>
          <w:szCs w:val="24"/>
        </w:rPr>
        <w:t>her references</w:t>
      </w:r>
      <w:r>
        <w:rPr>
          <w:rFonts w:cs="Times New Roman"/>
          <w:sz w:val="24"/>
          <w:szCs w:val="24"/>
          <w:lang w:val="en-GB"/>
        </w:rPr>
        <w:t xml:space="preserve">), whereas his or her opposite, a “cracker”, is an </w:t>
      </w:r>
      <w:r>
        <w:rPr>
          <w:rFonts w:cs="Times New Roman"/>
          <w:sz w:val="24"/>
          <w:szCs w:val="24"/>
          <w:lang w:val="en-GB"/>
        </w:rPr>
        <w:lastRenderedPageBreak/>
        <w:t>individual who attempts to access computer systems without authorisation. These hackers pride themselves on building complex systems out of available parts, or on getting around an engineerin</w:t>
      </w:r>
      <w:r>
        <w:rPr>
          <w:rFonts w:cs="Times New Roman"/>
          <w:sz w:val="24"/>
          <w:szCs w:val="24"/>
          <w:lang w:val="en-GB"/>
        </w:rPr>
        <w:t xml:space="preserve">g problem in a simple and elegant way–and they deride “crackers” as adolescents with only enough knowledge to cause trouble. As Coleman </w:t>
      </w:r>
      <w:hyperlink w:anchor="_bookmark13">
        <w:r>
          <w:rPr>
            <w:rStyle w:val="InternetLink"/>
            <w:rFonts w:cs="Times New Roman"/>
            <w:sz w:val="24"/>
            <w:szCs w:val="24"/>
            <w:lang w:val="en-GB"/>
          </w:rPr>
          <w:t>(2012)</w:t>
        </w:r>
      </w:hyperlink>
      <w:r>
        <w:rPr>
          <w:rFonts w:cs="Times New Roman"/>
          <w:sz w:val="24"/>
          <w:szCs w:val="24"/>
          <w:lang w:val="en-GB"/>
        </w:rPr>
        <w:t xml:space="preserve"> details, they are highly individualistic (in the Euro-American context), but st</w:t>
      </w:r>
      <w:r>
        <w:rPr>
          <w:rFonts w:cs="Times New Roman"/>
          <w:sz w:val="24"/>
          <w:szCs w:val="24"/>
          <w:lang w:val="en-GB"/>
        </w:rPr>
        <w:t xml:space="preserve">rongly oriented towards a community of other hackers—as in the </w:t>
      </w:r>
      <w:ins w:id="65" w:author="Unknown Author" w:date="2016-06-21T18:17:00Z">
        <w:r>
          <w:rPr>
            <w:rFonts w:cs="Times New Roman"/>
            <w:sz w:val="24"/>
            <w:szCs w:val="24"/>
            <w:lang w:val="en-GB"/>
          </w:rPr>
          <w:t xml:space="preserve">global </w:t>
        </w:r>
      </w:ins>
      <w:r>
        <w:rPr>
          <w:rFonts w:cs="Times New Roman"/>
          <w:sz w:val="24"/>
          <w:szCs w:val="24"/>
          <w:lang w:val="en-GB"/>
        </w:rPr>
        <w:t>case of Free Software hackers.</w:t>
      </w:r>
    </w:p>
    <w:p w:rsidR="007621B2" w:rsidRDefault="007621B2">
      <w:pPr>
        <w:pStyle w:val="TextBody"/>
        <w:spacing w:before="0" w:line="360" w:lineRule="auto"/>
        <w:ind w:left="0"/>
        <w:rPr>
          <w:rFonts w:cs="Times New Roman"/>
          <w:sz w:val="24"/>
          <w:szCs w:val="24"/>
          <w:lang w:val="en-GB"/>
        </w:rPr>
      </w:pPr>
    </w:p>
    <w:p w:rsidR="007621B2" w:rsidRDefault="001352CC">
      <w:pPr>
        <w:pStyle w:val="TextBody"/>
        <w:spacing w:before="0" w:line="360" w:lineRule="auto"/>
        <w:ind w:left="0"/>
        <w:rPr>
          <w:sz w:val="24"/>
          <w:szCs w:val="24"/>
          <w:lang w:val="en-GB"/>
        </w:rPr>
      </w:pPr>
      <w:r>
        <w:rPr>
          <w:rFonts w:cs="Times New Roman"/>
          <w:sz w:val="24"/>
          <w:szCs w:val="24"/>
          <w:lang w:val="en-GB"/>
        </w:rPr>
        <w:t>By contrast, for underground hacker collectives, hacking may signify exclusively “systems’ penetration” and exploitation of vulnerabilities as a display o</w:t>
      </w:r>
      <w:r>
        <w:rPr>
          <w:rFonts w:cs="Times New Roman"/>
          <w:sz w:val="24"/>
          <w:szCs w:val="24"/>
          <w:lang w:val="en-GB"/>
        </w:rPr>
        <w:t>f technical ability</w:t>
      </w:r>
      <w:r>
        <w:rPr>
          <w:sz w:val="24"/>
          <w:szCs w:val="24"/>
          <w:lang w:val="en-GB"/>
        </w:rPr>
        <w:t xml:space="preserve"> and mastery or, increasingly, for monetary gain. For them, hackers are people who gain unauthorised access to computer systems, a practice </w:t>
      </w:r>
      <w:proofErr w:type="gramStart"/>
      <w:r>
        <w:rPr>
          <w:sz w:val="24"/>
          <w:szCs w:val="24"/>
          <w:lang w:val="en-GB"/>
        </w:rPr>
        <w:t>which</w:t>
      </w:r>
      <w:proofErr w:type="gramEnd"/>
      <w:r>
        <w:rPr>
          <w:sz w:val="24"/>
          <w:szCs w:val="24"/>
          <w:lang w:val="en-GB"/>
        </w:rPr>
        <w:t xml:space="preserve"> is evaluated in terms of technical aptitude and virtue, measured up against the value of co</w:t>
      </w:r>
      <w:r>
        <w:rPr>
          <w:sz w:val="24"/>
          <w:szCs w:val="24"/>
          <w:lang w:val="en-GB"/>
        </w:rPr>
        <w:t>ntributions in software code, information, and documentation. “Exploits” become objects of value that circulate—at one time only for a kind of cultural capital amongst hackers, but increasingly today as part of a robust market for “zero-day” exploits. Incr</w:t>
      </w:r>
      <w:r>
        <w:rPr>
          <w:sz w:val="24"/>
          <w:szCs w:val="24"/>
          <w:lang w:val="en-GB"/>
        </w:rPr>
        <w:t>easingly, these forms of hacking are also well established in the military and defence world, both defensively and offensively in geopolitical arenas.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Members of the early Internet engineering expert communities claiming </w:t>
      </w:r>
      <w:del w:id="66" w:author="Christopher Kelty" w:date="2016-06-20T09:29:00Z">
        <w:r>
          <w:rPr>
            <w:sz w:val="24"/>
            <w:szCs w:val="24"/>
            <w:lang w:val="en-GB"/>
          </w:rPr>
          <w:delText xml:space="preserve">the </w:delText>
        </w:r>
      </w:del>
      <w:r>
        <w:rPr>
          <w:sz w:val="24"/>
          <w:szCs w:val="24"/>
          <w:lang w:val="en-GB"/>
        </w:rPr>
        <w:t>hacker status would strongly d</w:t>
      </w:r>
      <w:r>
        <w:rPr>
          <w:sz w:val="24"/>
          <w:szCs w:val="24"/>
          <w:lang w:val="en-GB"/>
        </w:rPr>
        <w:t>isagree with the definition given by or of the hacker underground. Many of these communities were described in the origin stories of Free and Open Source development as a “natural attitude” of pioneer computer technologists. They are strongly associated wi</w:t>
      </w:r>
      <w:r>
        <w:rPr>
          <w:sz w:val="24"/>
          <w:szCs w:val="24"/>
          <w:lang w:val="en-GB"/>
        </w:rPr>
        <w:t xml:space="preserve">th research universities and with a </w:t>
      </w:r>
      <w:proofErr w:type="spellStart"/>
      <w:r>
        <w:rPr>
          <w:sz w:val="24"/>
          <w:szCs w:val="24"/>
          <w:lang w:val="en-GB"/>
        </w:rPr>
        <w:t>Mertonian</w:t>
      </w:r>
      <w:proofErr w:type="spellEnd"/>
      <w:r>
        <w:rPr>
          <w:sz w:val="24"/>
          <w:szCs w:val="24"/>
          <w:lang w:val="en-GB"/>
        </w:rPr>
        <w:t xml:space="preserve"> understanding of scientific practice; they point back to avatars such as the Digital Equipment Computer Users’ Society (DECUS) in the sixties, or SHARE, the IBM mainframe computer users’ group (</w:t>
      </w:r>
      <w:proofErr w:type="spellStart"/>
      <w:r>
        <w:rPr>
          <w:sz w:val="24"/>
          <w:szCs w:val="24"/>
          <w:lang w:val="en-GB"/>
        </w:rPr>
        <w:t>Akera</w:t>
      </w:r>
      <w:proofErr w:type="spellEnd"/>
      <w:r>
        <w:rPr>
          <w:sz w:val="24"/>
          <w:szCs w:val="24"/>
          <w:lang w:val="en-GB"/>
        </w:rPr>
        <w:t xml:space="preserve"> </w:t>
      </w:r>
      <w:hyperlink w:anchor="_bookmark2">
        <w:r>
          <w:rPr>
            <w:rStyle w:val="InternetLink"/>
            <w:sz w:val="24"/>
            <w:szCs w:val="24"/>
            <w:lang w:val="en-GB"/>
          </w:rPr>
          <w:t>2001),</w:t>
        </w:r>
      </w:hyperlink>
      <w:r>
        <w:rPr>
          <w:sz w:val="24"/>
          <w:szCs w:val="24"/>
          <w:lang w:val="en-GB"/>
        </w:rPr>
        <w:t xml:space="preserve"> the MIT community around the Tech Model Railroad Club, the Artificial Intelligence Laboratory operating system development staff, and the early community around the Berkeley Software Distribution (BSD) version of Unix, among m</w:t>
      </w:r>
      <w:r>
        <w:rPr>
          <w:sz w:val="24"/>
          <w:szCs w:val="24"/>
          <w:lang w:val="en-GB"/>
        </w:rPr>
        <w:t>any others. The period which extends from the 1950’s to the 1970’s is identified in the literature with the work of early, pioneer hackers in pushing the boundaries of computing on many fronts: from hardware hacking to personal computers, from new operatin</w:t>
      </w:r>
      <w:r>
        <w:rPr>
          <w:sz w:val="24"/>
          <w:szCs w:val="24"/>
          <w:lang w:val="en-GB"/>
        </w:rPr>
        <w:t>g systems to video games and graphical user interfaces as we discussed above.</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 xml:space="preserve">By contrast the “hacker underground” has its own mythical histories, associated with the history of phone phreaking, bulletin board systems (BBS), </w:t>
      </w:r>
      <w:proofErr w:type="spellStart"/>
      <w:r>
        <w:rPr>
          <w:sz w:val="24"/>
          <w:szCs w:val="24"/>
          <w:lang w:val="en-GB"/>
        </w:rPr>
        <w:t>zines</w:t>
      </w:r>
      <w:proofErr w:type="spellEnd"/>
      <w:r>
        <w:rPr>
          <w:sz w:val="24"/>
          <w:szCs w:val="24"/>
          <w:lang w:val="en-GB"/>
        </w:rPr>
        <w:t xml:space="preserve"> like “2600” and “</w:t>
      </w:r>
      <w:proofErr w:type="spellStart"/>
      <w:r>
        <w:rPr>
          <w:sz w:val="24"/>
          <w:szCs w:val="24"/>
          <w:lang w:val="en-GB"/>
        </w:rPr>
        <w:t>Phrack</w:t>
      </w:r>
      <w:proofErr w:type="spellEnd"/>
      <w:r>
        <w:rPr>
          <w:sz w:val="24"/>
          <w:szCs w:val="24"/>
          <w:lang w:val="en-GB"/>
        </w:rPr>
        <w:t>”</w:t>
      </w:r>
      <w:r>
        <w:rPr>
          <w:sz w:val="24"/>
          <w:szCs w:val="24"/>
          <w:lang w:val="en-GB"/>
        </w:rPr>
        <w:t xml:space="preserve">, </w:t>
      </w:r>
      <w:r>
        <w:rPr>
          <w:sz w:val="24"/>
          <w:szCs w:val="24"/>
          <w:lang w:val="en-GB"/>
        </w:rPr>
        <w:lastRenderedPageBreak/>
        <w:t xml:space="preserve">and movies like </w:t>
      </w:r>
      <w:r>
        <w:rPr>
          <w:rFonts w:cs="Times New Roman"/>
          <w:i/>
          <w:sz w:val="24"/>
          <w:szCs w:val="24"/>
          <w:lang w:val="en-GB"/>
        </w:rPr>
        <w:t xml:space="preserve">War Games </w:t>
      </w:r>
      <w:r>
        <w:rPr>
          <w:sz w:val="24"/>
          <w:szCs w:val="24"/>
          <w:lang w:val="en-GB"/>
        </w:rPr>
        <w:t xml:space="preserve">and </w:t>
      </w:r>
      <w:r>
        <w:rPr>
          <w:rFonts w:cs="Times New Roman"/>
          <w:i/>
          <w:sz w:val="24"/>
          <w:szCs w:val="24"/>
          <w:lang w:val="en-GB"/>
        </w:rPr>
        <w:t>Hackers</w:t>
      </w:r>
      <w:r>
        <w:rPr>
          <w:sz w:val="24"/>
          <w:szCs w:val="24"/>
          <w:lang w:val="en-GB"/>
        </w:rPr>
        <w:t xml:space="preserve">. These stories are more likely to reference the criminalisation of hacking under the US Computer Fraud and Abuse Act, and the fabled exploits of people like </w:t>
      </w:r>
      <w:proofErr w:type="spellStart"/>
      <w:r>
        <w:rPr>
          <w:sz w:val="24"/>
          <w:szCs w:val="24"/>
          <w:lang w:val="en-GB"/>
        </w:rPr>
        <w:t>Phiber</w:t>
      </w:r>
      <w:proofErr w:type="spellEnd"/>
      <w:r>
        <w:rPr>
          <w:sz w:val="24"/>
          <w:szCs w:val="24"/>
          <w:lang w:val="en-GB"/>
        </w:rPr>
        <w:t xml:space="preserve"> </w:t>
      </w:r>
      <w:proofErr w:type="spellStart"/>
      <w:r>
        <w:rPr>
          <w:sz w:val="24"/>
          <w:szCs w:val="24"/>
          <w:lang w:val="en-GB"/>
        </w:rPr>
        <w:t>Optik</w:t>
      </w:r>
      <w:proofErr w:type="spellEnd"/>
      <w:r>
        <w:rPr>
          <w:sz w:val="24"/>
          <w:szCs w:val="24"/>
          <w:lang w:val="en-GB"/>
        </w:rPr>
        <w:t xml:space="preserve">, Kevin </w:t>
      </w:r>
      <w:proofErr w:type="spellStart"/>
      <w:r>
        <w:rPr>
          <w:sz w:val="24"/>
          <w:szCs w:val="24"/>
          <w:lang w:val="en-GB"/>
        </w:rPr>
        <w:t>Mitnick</w:t>
      </w:r>
      <w:proofErr w:type="spellEnd"/>
      <w:r>
        <w:rPr>
          <w:sz w:val="24"/>
          <w:szCs w:val="24"/>
          <w:lang w:val="en-GB"/>
        </w:rPr>
        <w:t xml:space="preserve">, Markus Hess, Dark Dante, Erik </w:t>
      </w:r>
      <w:proofErr w:type="spellStart"/>
      <w:r>
        <w:rPr>
          <w:sz w:val="24"/>
          <w:szCs w:val="24"/>
          <w:lang w:val="en-GB"/>
        </w:rPr>
        <w:t>Bloodaxe</w:t>
      </w:r>
      <w:proofErr w:type="spellEnd"/>
      <w:r>
        <w:rPr>
          <w:sz w:val="24"/>
          <w:szCs w:val="24"/>
          <w:lang w:val="en-GB"/>
        </w:rPr>
        <w:t xml:space="preserve">, and many others. While many Internet Engineers will point to Stephen Levy’s </w:t>
      </w:r>
      <w:r>
        <w:rPr>
          <w:rFonts w:cs="Times New Roman"/>
          <w:i/>
          <w:sz w:val="24"/>
          <w:szCs w:val="24"/>
          <w:lang w:val="en-GB"/>
        </w:rPr>
        <w:t xml:space="preserve">Hackers </w:t>
      </w:r>
      <w:r>
        <w:rPr>
          <w:sz w:val="24"/>
          <w:szCs w:val="24"/>
          <w:lang w:val="en-GB"/>
        </w:rPr>
        <w:t xml:space="preserve">as canonical, the hacker underground may point to Bruce Sterling’s </w:t>
      </w:r>
      <w:r>
        <w:rPr>
          <w:rFonts w:cs="Times New Roman"/>
          <w:i/>
          <w:sz w:val="24"/>
          <w:szCs w:val="24"/>
          <w:lang w:val="en-GB"/>
        </w:rPr>
        <w:t>Hacker Crackdown</w:t>
      </w:r>
      <w:r>
        <w:rPr>
          <w:sz w:val="24"/>
          <w:szCs w:val="24"/>
          <w:lang w:val="en-GB"/>
        </w:rPr>
        <w:t>. Over the years, these two versions of hacking have competed and collaborated:</w:t>
      </w:r>
      <w:r>
        <w:rPr>
          <w:sz w:val="24"/>
          <w:szCs w:val="24"/>
          <w:lang w:val="en-GB"/>
        </w:rPr>
        <w:t xml:space="preserve"> they cross paths at conferences like DEF CON, Chaos Communication Congress, and Hackers on Planet Earth (HOPE), as well as at major Free Software and Open Source events worldwide. The </w:t>
      </w:r>
      <w:r>
        <w:rPr>
          <w:rFonts w:cs="Times New Roman"/>
          <w:i/>
          <w:sz w:val="24"/>
          <w:szCs w:val="24"/>
          <w:lang w:val="en-GB"/>
        </w:rPr>
        <w:t xml:space="preserve">cause célèbre </w:t>
      </w:r>
      <w:r>
        <w:rPr>
          <w:sz w:val="24"/>
          <w:szCs w:val="24"/>
          <w:lang w:val="en-GB"/>
        </w:rPr>
        <w:t>of intellectual property activism amongst hackers– Dmitri</w:t>
      </w:r>
      <w:r>
        <w:rPr>
          <w:sz w:val="24"/>
          <w:szCs w:val="24"/>
          <w:lang w:val="en-GB"/>
        </w:rPr>
        <w:t xml:space="preserve"> </w:t>
      </w:r>
      <w:proofErr w:type="spellStart"/>
      <w:r>
        <w:rPr>
          <w:sz w:val="24"/>
          <w:szCs w:val="24"/>
          <w:lang w:val="en-GB"/>
        </w:rPr>
        <w:t>Sklyarov</w:t>
      </w:r>
      <w:proofErr w:type="spellEnd"/>
      <w:r>
        <w:rPr>
          <w:sz w:val="24"/>
          <w:szCs w:val="24"/>
          <w:lang w:val="en-GB"/>
        </w:rPr>
        <w:t xml:space="preserve">—was arrested at DEF CON 9, but became a symbol for hacking as political form—”code as speech” (Coleman </w:t>
      </w:r>
      <w:hyperlink w:anchor="_bookmark10">
        <w:r>
          <w:rPr>
            <w:rStyle w:val="InternetLink"/>
            <w:sz w:val="24"/>
            <w:szCs w:val="24"/>
            <w:lang w:val="en-GB"/>
          </w:rPr>
          <w:t>2009).</w:t>
        </w:r>
      </w:hyperlink>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Both of these communities reject with derision the widespread use of the term today in mainstream culture. Facebook employees who “hack”, “</w:t>
      </w:r>
      <w:proofErr w:type="spellStart"/>
      <w:r>
        <w:rPr>
          <w:sz w:val="24"/>
          <w:szCs w:val="24"/>
          <w:lang w:val="en-GB"/>
        </w:rPr>
        <w:t>brogrammers</w:t>
      </w:r>
      <w:proofErr w:type="spellEnd"/>
      <w:r>
        <w:rPr>
          <w:sz w:val="24"/>
          <w:szCs w:val="24"/>
          <w:lang w:val="en-GB"/>
        </w:rPr>
        <w:t>” in Silicon Valley, and the generalised use of the term “hack” to mean “do something” are seen as corrupt</w:t>
      </w:r>
      <w:r>
        <w:rPr>
          <w:sz w:val="24"/>
          <w:szCs w:val="24"/>
          <w:lang w:val="en-GB"/>
        </w:rPr>
        <w:t xml:space="preserve">ions of various competing versions of a tradition. The </w:t>
      </w:r>
      <w:proofErr w:type="spellStart"/>
      <w:r>
        <w:rPr>
          <w:sz w:val="24"/>
          <w:szCs w:val="24"/>
          <w:lang w:val="en-GB"/>
        </w:rPr>
        <w:t>Vitra</w:t>
      </w:r>
      <w:proofErr w:type="spellEnd"/>
      <w:r>
        <w:rPr>
          <w:sz w:val="24"/>
          <w:szCs w:val="24"/>
          <w:lang w:val="en-GB"/>
        </w:rPr>
        <w:t xml:space="preserve"> “Hack” desk (see Fig. </w:t>
      </w:r>
      <w:hyperlink w:anchor="_bookmark1">
        <w:r>
          <w:rPr>
            <w:rStyle w:val="InternetLink"/>
            <w:sz w:val="24"/>
            <w:szCs w:val="24"/>
            <w:lang w:val="en-GB"/>
          </w:rPr>
          <w:t>2),</w:t>
        </w:r>
      </w:hyperlink>
      <w:r>
        <w:rPr>
          <w:sz w:val="24"/>
          <w:szCs w:val="24"/>
          <w:lang w:val="en-GB"/>
        </w:rPr>
        <w:t xml:space="preserve"> for instance, performs an atten</w:t>
      </w:r>
      <w:del w:id="67" w:author="Christopher Kelty" w:date="2016-06-20T09:36:00Z">
        <w:r>
          <w:rPr>
            <w:sz w:val="24"/>
            <w:szCs w:val="24"/>
            <w:lang w:val="en-GB"/>
          </w:rPr>
          <w:delText>t</w:delText>
        </w:r>
      </w:del>
      <w:r>
        <w:rPr>
          <w:sz w:val="24"/>
          <w:szCs w:val="24"/>
          <w:lang w:val="en-GB"/>
        </w:rPr>
        <w:t>uated and distorted version of hacking that emphasises Silicon Valley neoliberal start-up culture, an “i</w:t>
      </w:r>
      <w:r>
        <w:rPr>
          <w:sz w:val="24"/>
          <w:szCs w:val="24"/>
          <w:lang w:val="en-GB"/>
        </w:rPr>
        <w:t>ndividually adaptable private sphere” (see Fig. 2), and a vision of flexibility in which the desks convert into sofas as part of a longed for collapse of work, leisure, and political authenticity, primarily amongst white, upper middle class technology empl</w:t>
      </w:r>
      <w:r>
        <w:rPr>
          <w:sz w:val="24"/>
          <w:szCs w:val="24"/>
          <w:lang w:val="en-GB"/>
        </w:rPr>
        <w:t>oyees in Europe and North America.</w:t>
      </w:r>
    </w:p>
    <w:p w:rsidR="007621B2" w:rsidRDefault="007621B2">
      <w:pPr>
        <w:spacing w:before="7"/>
        <w:rPr>
          <w:rFonts w:ascii="Arial" w:eastAsia="Arial" w:hAnsi="Arial" w:cs="Arial"/>
          <w:sz w:val="24"/>
          <w:szCs w:val="24"/>
          <w:lang w:val="en-GB"/>
        </w:rPr>
      </w:pPr>
    </w:p>
    <w:p w:rsidR="007621B2" w:rsidRDefault="001352CC">
      <w:pPr>
        <w:spacing w:line="360" w:lineRule="auto"/>
        <w:rPr>
          <w:sz w:val="24"/>
          <w:szCs w:val="24"/>
          <w:lang w:val="en-GB"/>
        </w:rPr>
      </w:pPr>
      <w:ins w:id="68" w:author="Christopher Kelty" w:date="2016-06-20T10:55:00Z">
        <w:r>
          <w:rPr>
            <w:sz w:val="24"/>
            <w:szCs w:val="24"/>
            <w:lang w:val="en-GB"/>
          </w:rPr>
          <w:t xml:space="preserve">[Figure 2 </w:t>
        </w:r>
        <w:proofErr w:type="gramStart"/>
        <w:r>
          <w:rPr>
            <w:sz w:val="24"/>
            <w:szCs w:val="24"/>
            <w:lang w:val="en-GB"/>
          </w:rPr>
          <w:t>About</w:t>
        </w:r>
        <w:proofErr w:type="gramEnd"/>
        <w:r>
          <w:rPr>
            <w:sz w:val="24"/>
            <w:szCs w:val="24"/>
            <w:lang w:val="en-GB"/>
          </w:rPr>
          <w:t xml:space="preserve"> here]</w:t>
        </w:r>
      </w:ins>
    </w:p>
    <w:p w:rsidR="007621B2" w:rsidRDefault="001352CC">
      <w:pPr>
        <w:pStyle w:val="TextBody"/>
        <w:spacing w:before="0" w:line="360" w:lineRule="auto"/>
        <w:ind w:left="0"/>
        <w:rPr>
          <w:del w:id="69" w:author="Christopher Kelty" w:date="2016-06-20T10:55:00Z"/>
        </w:rPr>
      </w:pPr>
      <w:del w:id="70" w:author="Christopher Kelty" w:date="2016-06-20T10:55:00Z">
        <w:r>
          <w:rPr>
            <w:sz w:val="24"/>
            <w:szCs w:val="24"/>
            <w:lang w:val="en-GB"/>
          </w:rPr>
          <w:delText xml:space="preserve">Figure 2: </w:delText>
        </w:r>
        <w:bookmarkStart w:id="71" w:name="_bookmark1101"/>
        <w:bookmarkEnd w:id="71"/>
        <w:r>
          <w:rPr>
            <w:sz w:val="24"/>
            <w:szCs w:val="24"/>
            <w:lang w:val="en-GB"/>
          </w:rPr>
          <w:delText>The Hack Desk, designed by Konstantin Grcic, manufactured by Vitra.</w:delText>
        </w:r>
      </w:del>
      <w:commentRangeStart w:id="72"/>
      <w:commentRangeEnd w:id="72"/>
      <w:r>
        <w:commentReference w:id="72"/>
      </w:r>
      <w:r>
        <w:rPr>
          <w:sz w:val="24"/>
          <w:szCs w:val="24"/>
          <w:lang w:val="en-GB"/>
        </w:rPr>
        <w:commentReference w:id="73"/>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But the mainstreaming of </w:t>
      </w:r>
      <w:proofErr w:type="spellStart"/>
      <w:r>
        <w:rPr>
          <w:sz w:val="24"/>
          <w:szCs w:val="24"/>
          <w:lang w:val="en-GB"/>
        </w:rPr>
        <w:t>hackerdom</w:t>
      </w:r>
      <w:proofErr w:type="spellEnd"/>
      <w:r>
        <w:rPr>
          <w:sz w:val="24"/>
          <w:szCs w:val="24"/>
          <w:lang w:val="en-GB"/>
        </w:rPr>
        <w:t xml:space="preserve"> is just as likely to expose the sexism and/or racism of past communities of ha</w:t>
      </w:r>
      <w:r>
        <w:rPr>
          <w:sz w:val="24"/>
          <w:szCs w:val="24"/>
          <w:lang w:val="en-GB"/>
        </w:rPr>
        <w:t xml:space="preserve">ckers. An “elite hacker” in an interview to an influential hacker </w:t>
      </w:r>
      <w:proofErr w:type="spellStart"/>
      <w:r>
        <w:rPr>
          <w:sz w:val="24"/>
          <w:szCs w:val="24"/>
          <w:lang w:val="en-GB"/>
        </w:rPr>
        <w:t>zine</w:t>
      </w:r>
      <w:proofErr w:type="spellEnd"/>
      <w:r>
        <w:rPr>
          <w:sz w:val="24"/>
          <w:szCs w:val="24"/>
          <w:lang w:val="en-GB"/>
        </w:rPr>
        <w:t xml:space="preserve"> declared the demise of the hacker underground with the xenophobic and misogynistic observation that “today it is claimed that the Chinese and even WOMEN are hackers. Man, am I ever glad</w:t>
      </w:r>
      <w:r>
        <w:rPr>
          <w:sz w:val="24"/>
          <w:szCs w:val="24"/>
          <w:lang w:val="en-GB"/>
        </w:rPr>
        <w:t xml:space="preserve"> I got a chance to experience ‘the scene’ before it degenerated completely” (</w:t>
      </w:r>
      <w:hyperlink w:anchor="_bookmark36">
        <w:proofErr w:type="gramStart"/>
        <w:r>
          <w:rPr>
            <w:rStyle w:val="InternetLink"/>
            <w:rFonts w:cs="Times New Roman"/>
            <w:i/>
            <w:sz w:val="24"/>
            <w:szCs w:val="24"/>
            <w:lang w:val="en-GB"/>
          </w:rPr>
          <w:t>.::</w:t>
        </w:r>
        <w:proofErr w:type="gramEnd"/>
        <w:r>
          <w:rPr>
            <w:rStyle w:val="InternetLink"/>
            <w:rFonts w:cs="Times New Roman"/>
            <w:i/>
            <w:sz w:val="24"/>
            <w:szCs w:val="24"/>
            <w:lang w:val="en-GB"/>
          </w:rPr>
          <w:t xml:space="preserve"> </w:t>
        </w:r>
        <w:proofErr w:type="spellStart"/>
        <w:r>
          <w:rPr>
            <w:rStyle w:val="InternetLink"/>
            <w:rFonts w:cs="Times New Roman"/>
            <w:i/>
            <w:sz w:val="24"/>
            <w:szCs w:val="24"/>
            <w:lang w:val="en-GB"/>
          </w:rPr>
          <w:t>Phrack</w:t>
        </w:r>
        <w:proofErr w:type="spellEnd"/>
        <w:r>
          <w:rPr>
            <w:rStyle w:val="InternetLink"/>
            <w:rFonts w:cs="Times New Roman"/>
            <w:i/>
            <w:sz w:val="24"/>
            <w:szCs w:val="24"/>
            <w:lang w:val="en-GB"/>
          </w:rPr>
          <w:t xml:space="preserve"> Magazine ::.</w:t>
        </w:r>
      </w:hyperlink>
      <w:r>
        <w:rPr>
          <w:rFonts w:cs="Times New Roman"/>
          <w:i/>
          <w:sz w:val="24"/>
          <w:szCs w:val="24"/>
          <w:lang w:val="en-GB"/>
        </w:rPr>
        <w:t xml:space="preserve"> </w:t>
      </w:r>
      <w:hyperlink w:anchor="_bookmark36">
        <w:r>
          <w:rPr>
            <w:rStyle w:val="InternetLink"/>
            <w:sz w:val="24"/>
            <w:szCs w:val="24"/>
            <w:lang w:val="en-GB"/>
          </w:rPr>
          <w:t>2016).</w:t>
        </w:r>
      </w:hyperlink>
      <w:r>
        <w:rPr>
          <w:sz w:val="24"/>
          <w:szCs w:val="24"/>
          <w:lang w:val="en-GB"/>
        </w:rPr>
        <w:t xml:space="preserve"> Symbolically violent in its own terms, this observation indexes not only the eth</w:t>
      </w:r>
      <w:r>
        <w:rPr>
          <w:sz w:val="24"/>
          <w:szCs w:val="24"/>
          <w:lang w:val="en-GB"/>
        </w:rPr>
        <w:t xml:space="preserve">nocentric and gendered </w:t>
      </w:r>
      <w:proofErr w:type="spellStart"/>
      <w:r>
        <w:rPr>
          <w:sz w:val="24"/>
          <w:szCs w:val="24"/>
          <w:lang w:val="en-GB"/>
        </w:rPr>
        <w:t>lifeworld</w:t>
      </w:r>
      <w:proofErr w:type="spellEnd"/>
      <w:r>
        <w:rPr>
          <w:sz w:val="24"/>
          <w:szCs w:val="24"/>
          <w:lang w:val="en-GB"/>
        </w:rPr>
        <w:t xml:space="preserve"> of most hacker collectives, but the fact that hacking is no longer limited to the virtual play-fight among Anglo-American suburban adolescents, pointing also to questions of personhood</w:t>
      </w:r>
      <w:ins w:id="74" w:author="Unknown Author" w:date="2016-06-21T18:23:00Z">
        <w:r>
          <w:rPr>
            <w:sz w:val="24"/>
            <w:szCs w:val="24"/>
            <w:lang w:val="en-GB"/>
          </w:rPr>
          <w:t>, ethnicity,</w:t>
        </w:r>
      </w:ins>
      <w:r>
        <w:rPr>
          <w:sz w:val="24"/>
          <w:szCs w:val="24"/>
          <w:lang w:val="en-GB"/>
        </w:rPr>
        <w:t xml:space="preserve"> </w:t>
      </w:r>
      <w:ins w:id="75" w:author="Unknown Author" w:date="2016-06-21T18:23:00Z">
        <w:r>
          <w:rPr>
            <w:sz w:val="24"/>
            <w:szCs w:val="24"/>
            <w:lang w:val="en-GB"/>
          </w:rPr>
          <w:t xml:space="preserve">and gender </w:t>
        </w:r>
      </w:ins>
      <w:r>
        <w:rPr>
          <w:sz w:val="24"/>
          <w:szCs w:val="24"/>
          <w:lang w:val="en-GB"/>
        </w:rPr>
        <w:t>with the evalua</w:t>
      </w:r>
      <w:r>
        <w:rPr>
          <w:sz w:val="24"/>
          <w:szCs w:val="24"/>
          <w:lang w:val="en-GB"/>
        </w:rPr>
        <w:t>tion of who gets to be considered a hacker.</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What is important to emphasise in these examples is not the adoption of one definition or another, but the evidence of a series of disparate, conflicting, and generative differences for the contextualisation of </w:t>
      </w:r>
      <w:del w:id="76" w:author="Christopher Kelty" w:date="2016-06-20T09:47:00Z">
        <w:r>
          <w:rPr>
            <w:sz w:val="24"/>
            <w:szCs w:val="24"/>
            <w:lang w:val="en-GB"/>
          </w:rPr>
          <w:delText xml:space="preserve">the </w:delText>
        </w:r>
      </w:del>
      <w:r>
        <w:rPr>
          <w:sz w:val="24"/>
          <w:szCs w:val="24"/>
          <w:lang w:val="en-GB"/>
        </w:rPr>
        <w:t>hacking. This is the evidence of an oscillation in respect to the value of “hacking” over time: fluctuating from positive to negative moral valences, that is, from elite, exclusive groups of technologists to online and offline communities marked by the</w:t>
      </w:r>
      <w:r>
        <w:rPr>
          <w:sz w:val="24"/>
          <w:szCs w:val="24"/>
          <w:lang w:val="en-GB"/>
        </w:rPr>
        <w:t xml:space="preserve"> rhetoric of openness and transparency, or, from what the communications’ scholar Douglas Thomas (2003) called the “culture of secrecy” of the hacker underground in the height of the Cold War to a culture of collaboration, openness, and transparency as a s</w:t>
      </w:r>
      <w:r>
        <w:rPr>
          <w:sz w:val="24"/>
          <w:szCs w:val="24"/>
          <w:lang w:val="en-GB"/>
        </w:rPr>
        <w:t>hared utopian horizon in neoliberal times.</w:t>
      </w:r>
    </w:p>
    <w:p w:rsidR="007621B2" w:rsidRDefault="007621B2">
      <w:pPr>
        <w:pStyle w:val="TextBody"/>
        <w:spacing w:before="0" w:line="360" w:lineRule="auto"/>
        <w:ind w:left="0"/>
        <w:rPr>
          <w:sz w:val="24"/>
          <w:szCs w:val="24"/>
          <w:lang w:val="en-GB"/>
        </w:rPr>
      </w:pPr>
    </w:p>
    <w:p w:rsidR="007621B2" w:rsidRDefault="007621B2">
      <w:pPr>
        <w:pStyle w:val="TextBody"/>
        <w:spacing w:before="0" w:line="360" w:lineRule="auto"/>
        <w:ind w:left="0"/>
        <w:rPr>
          <w:sz w:val="24"/>
          <w:szCs w:val="24"/>
          <w:lang w:val="en-GB"/>
        </w:rPr>
      </w:pPr>
    </w:p>
    <w:p w:rsidR="007621B2" w:rsidRDefault="007621B2">
      <w:pPr>
        <w:pStyle w:val="TextBody"/>
        <w:spacing w:before="0" w:line="360" w:lineRule="auto"/>
        <w:ind w:left="0"/>
        <w:rPr>
          <w:sz w:val="24"/>
          <w:szCs w:val="24"/>
          <w:lang w:val="en-GB"/>
        </w:rPr>
      </w:pPr>
    </w:p>
    <w:p w:rsidR="007621B2" w:rsidRDefault="001352CC">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w:t>
      </w:r>
      <w:proofErr w:type="gramStart"/>
      <w:r>
        <w:rPr>
          <w:rFonts w:ascii="Times New Roman" w:eastAsiaTheme="minorEastAsia" w:hAnsi="Times New Roman" w:cs="Times New Roman"/>
          <w:bCs w:val="0"/>
          <w:sz w:val="26"/>
          <w:szCs w:val="26"/>
          <w:lang w:val="en-GB" w:eastAsia="sv-SE"/>
        </w:rPr>
        <w:t>or</w:t>
      </w:r>
      <w:proofErr w:type="gramEnd"/>
      <w:r>
        <w:rPr>
          <w:rFonts w:ascii="Times New Roman" w:eastAsiaTheme="minorEastAsia" w:hAnsi="Times New Roman" w:cs="Times New Roman"/>
          <w:bCs w:val="0"/>
          <w:sz w:val="26"/>
          <w:szCs w:val="26"/>
          <w:lang w:val="en-GB" w:eastAsia="sv-SE"/>
        </w:rPr>
        <w:t xml:space="preserve"> hacking?</w:t>
      </w:r>
    </w:p>
    <w:p w:rsidR="007621B2" w:rsidRDefault="001352CC">
      <w:pPr>
        <w:pStyle w:val="TextBody"/>
        <w:spacing w:before="0" w:line="360" w:lineRule="auto"/>
        <w:ind w:left="0"/>
        <w:rPr>
          <w:sz w:val="24"/>
          <w:szCs w:val="24"/>
          <w:lang w:val="en-GB"/>
        </w:rPr>
      </w:pPr>
      <w:r>
        <w:rPr>
          <w:sz w:val="24"/>
          <w:szCs w:val="24"/>
          <w:lang w:val="en-GB"/>
        </w:rPr>
        <w:t>What is a hack? And how is it different from leaks, breaches, exploits, or other actions of information disclosure and circulation, both constructive and destructive?</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Leaking, for instance, has become associated with hacking </w:t>
      </w:r>
      <w:ins w:id="77" w:author="Unknown Author" w:date="2016-06-21T18:24:00Z">
        <w:r>
          <w:rPr>
            <w:sz w:val="24"/>
            <w:szCs w:val="24"/>
            <w:lang w:val="en-GB"/>
          </w:rPr>
          <w:t xml:space="preserve">more strongly </w:t>
        </w:r>
      </w:ins>
      <w:r>
        <w:rPr>
          <w:sz w:val="24"/>
          <w:szCs w:val="24"/>
          <w:lang w:val="en-GB"/>
        </w:rPr>
        <w:t xml:space="preserve">in the last decade. The </w:t>
      </w:r>
      <w:proofErr w:type="spellStart"/>
      <w:r>
        <w:rPr>
          <w:sz w:val="24"/>
          <w:szCs w:val="24"/>
          <w:lang w:val="en-GB"/>
        </w:rPr>
        <w:t>furor</w:t>
      </w:r>
      <w:proofErr w:type="spellEnd"/>
      <w:r>
        <w:rPr>
          <w:sz w:val="24"/>
          <w:szCs w:val="24"/>
          <w:lang w:val="en-GB"/>
        </w:rPr>
        <w:t xml:space="preserve"> around </w:t>
      </w:r>
      <w:proofErr w:type="spellStart"/>
      <w:r>
        <w:rPr>
          <w:sz w:val="24"/>
          <w:szCs w:val="24"/>
          <w:lang w:val="en-GB"/>
        </w:rPr>
        <w:t>WikiLeaks</w:t>
      </w:r>
      <w:proofErr w:type="spellEnd"/>
      <w:r>
        <w:rPr>
          <w:sz w:val="24"/>
          <w:szCs w:val="24"/>
          <w:lang w:val="en-GB"/>
        </w:rPr>
        <w:t xml:space="preserve"> brought the fun-loving underground anti-collective Anonymous to </w:t>
      </w:r>
      <w:proofErr w:type="gramStart"/>
      <w:r>
        <w:rPr>
          <w:sz w:val="24"/>
          <w:szCs w:val="24"/>
          <w:lang w:val="en-GB"/>
        </w:rPr>
        <w:t>world-wide</w:t>
      </w:r>
      <w:proofErr w:type="gramEnd"/>
      <w:r>
        <w:rPr>
          <w:sz w:val="24"/>
          <w:szCs w:val="24"/>
          <w:lang w:val="en-GB"/>
        </w:rPr>
        <w:t xml:space="preserve"> attention via its coordinated attacks on corporations and gove</w:t>
      </w:r>
      <w:r>
        <w:rPr>
          <w:sz w:val="24"/>
          <w:szCs w:val="24"/>
          <w:lang w:val="en-GB"/>
        </w:rPr>
        <w:t xml:space="preserve">rnments. Similarly, piracy: The May 15 movement in Spain was spearheaded alongside protests of La Ley </w:t>
      </w:r>
      <w:proofErr w:type="spellStart"/>
      <w:r>
        <w:rPr>
          <w:sz w:val="24"/>
          <w:szCs w:val="24"/>
          <w:lang w:val="en-GB"/>
        </w:rPr>
        <w:t>Sinde</w:t>
      </w:r>
      <w:proofErr w:type="spellEnd"/>
      <w:r>
        <w:rPr>
          <w:sz w:val="24"/>
          <w:szCs w:val="24"/>
          <w:lang w:val="en-GB"/>
        </w:rPr>
        <w:t>—an anti-piracy law widely opposed by musicians and consumers alike. These protests ultimately merged with anti-austerity protests of the “</w:t>
      </w:r>
      <w:proofErr w:type="spellStart"/>
      <w:r>
        <w:rPr>
          <w:sz w:val="24"/>
          <w:szCs w:val="24"/>
          <w:lang w:val="en-GB"/>
        </w:rPr>
        <w:t>Indignados</w:t>
      </w:r>
      <w:proofErr w:type="spellEnd"/>
      <w:r>
        <w:rPr>
          <w:sz w:val="24"/>
          <w:szCs w:val="24"/>
          <w:lang w:val="en-GB"/>
        </w:rPr>
        <w:t>” who shared key activists in the North African revolutions, who were also involved in the movements organised by Anonymous, who were often connected to actors in both May15 and Occupy, as well as hacker activists of many groups including the group “</w:t>
      </w:r>
      <w:proofErr w:type="spellStart"/>
      <w:r>
        <w:rPr>
          <w:sz w:val="24"/>
          <w:szCs w:val="24"/>
          <w:lang w:val="en-GB"/>
        </w:rPr>
        <w:t>Teleco</w:t>
      </w:r>
      <w:r>
        <w:rPr>
          <w:sz w:val="24"/>
          <w:szCs w:val="24"/>
          <w:lang w:val="en-GB"/>
        </w:rPr>
        <w:t>mix</w:t>
      </w:r>
      <w:proofErr w:type="spellEnd"/>
      <w:r>
        <w:rPr>
          <w:sz w:val="24"/>
          <w:szCs w:val="24"/>
          <w:lang w:val="en-GB"/>
        </w:rPr>
        <w:t>”. Taken together, such actions have often been labelled “</w:t>
      </w:r>
      <w:proofErr w:type="spellStart"/>
      <w:r>
        <w:rPr>
          <w:sz w:val="24"/>
          <w:szCs w:val="24"/>
          <w:lang w:val="en-GB"/>
        </w:rPr>
        <w:t>hacktivism</w:t>
      </w:r>
      <w:proofErr w:type="spellEnd"/>
      <w:r>
        <w:rPr>
          <w:sz w:val="24"/>
          <w:szCs w:val="24"/>
          <w:lang w:val="en-GB"/>
        </w:rPr>
        <w:t>”.</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proofErr w:type="spellStart"/>
      <w:r>
        <w:rPr>
          <w:sz w:val="24"/>
          <w:szCs w:val="24"/>
          <w:lang w:val="en-GB"/>
        </w:rPr>
        <w:t>Hacktivist</w:t>
      </w:r>
      <w:proofErr w:type="spellEnd"/>
      <w:r>
        <w:rPr>
          <w:sz w:val="24"/>
          <w:szCs w:val="24"/>
          <w:lang w:val="en-GB"/>
        </w:rPr>
        <w:t xml:space="preserve"> movements, sometimes autonomous and sometimes part of larger movements like Occupy, borrow tactics, technologies, slogans, and ideas that both explicitly and implicitly r</w:t>
      </w:r>
      <w:r>
        <w:rPr>
          <w:sz w:val="24"/>
          <w:szCs w:val="24"/>
          <w:lang w:val="en-GB"/>
        </w:rPr>
        <w:t>eference the “hacking” of Free Software, of the Pirate Party, of anti-surveillance, pro-privacy hackers (like Tor) and copyright reform movements like Creative Commons or activists fighting for Net Neutrality. All of this has occurred at the same time that</w:t>
      </w:r>
      <w:r>
        <w:rPr>
          <w:sz w:val="24"/>
          <w:szCs w:val="24"/>
          <w:lang w:val="en-GB"/>
        </w:rPr>
        <w:t xml:space="preserve"> US and Israeli spies were infecting Iranian nuclear power plants with the </w:t>
      </w:r>
      <w:proofErr w:type="spellStart"/>
      <w:r>
        <w:rPr>
          <w:sz w:val="24"/>
          <w:szCs w:val="24"/>
          <w:lang w:val="en-GB"/>
        </w:rPr>
        <w:t>StuxNet</w:t>
      </w:r>
      <w:proofErr w:type="spellEnd"/>
      <w:r>
        <w:rPr>
          <w:sz w:val="24"/>
          <w:szCs w:val="24"/>
          <w:lang w:val="en-GB"/>
        </w:rPr>
        <w:t xml:space="preserve"> virus (</w:t>
      </w:r>
      <w:proofErr w:type="spellStart"/>
      <w:r>
        <w:rPr>
          <w:sz w:val="24"/>
          <w:szCs w:val="24"/>
          <w:lang w:val="en-GB"/>
        </w:rPr>
        <w:t>Zetter</w:t>
      </w:r>
      <w:proofErr w:type="spellEnd"/>
      <w:r>
        <w:rPr>
          <w:sz w:val="24"/>
          <w:szCs w:val="24"/>
          <w:lang w:val="en-GB"/>
        </w:rPr>
        <w:t xml:space="preserve"> </w:t>
      </w:r>
      <w:hyperlink w:anchor="_bookmark52">
        <w:r>
          <w:rPr>
            <w:rStyle w:val="InternetLink"/>
            <w:sz w:val="24"/>
            <w:szCs w:val="24"/>
            <w:lang w:val="en-GB"/>
          </w:rPr>
          <w:t>2014),</w:t>
        </w:r>
      </w:hyperlink>
      <w:r>
        <w:rPr>
          <w:sz w:val="24"/>
          <w:szCs w:val="24"/>
          <w:lang w:val="en-GB"/>
        </w:rPr>
        <w:t xml:space="preserve"> and the </w:t>
      </w:r>
      <w:r>
        <w:rPr>
          <w:sz w:val="24"/>
          <w:szCs w:val="24"/>
          <w:lang w:val="en-GB"/>
        </w:rPr>
        <w:lastRenderedPageBreak/>
        <w:t>NSA and GHCQ were cataloguing all of this, and perpetrating some of the greatest “hacks” the Internet has ever</w:t>
      </w:r>
      <w:r>
        <w:rPr>
          <w:sz w:val="24"/>
          <w:szCs w:val="24"/>
          <w:lang w:val="en-GB"/>
        </w:rPr>
        <w:t xml:space="preserve"> seen—and this we know mostly because of the even greater intelligence leak—or “hack”— of Edward Snowden.</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Hacking, as a practice, is not confined to hackers, but increasingly a practice essential to the social fabric in surprising ways. One might turn to </w:t>
      </w:r>
      <w:r>
        <w:rPr>
          <w:sz w:val="24"/>
          <w:szCs w:val="24"/>
          <w:lang w:val="en-GB"/>
        </w:rPr>
        <w:t xml:space="preserve">“practice theory” in its various forms to explore this—are hackers part of a “community of practice” constituted by hacks-as-practice? Is hacking a political expression of an emergent sociocultural field, in </w:t>
      </w:r>
      <w:proofErr w:type="spellStart"/>
      <w:r>
        <w:rPr>
          <w:sz w:val="24"/>
          <w:szCs w:val="24"/>
          <w:lang w:val="en-GB"/>
        </w:rPr>
        <w:t>Bourdieusian</w:t>
      </w:r>
      <w:proofErr w:type="spellEnd"/>
      <w:r>
        <w:rPr>
          <w:sz w:val="24"/>
          <w:szCs w:val="24"/>
          <w:lang w:val="en-GB"/>
        </w:rPr>
        <w:t xml:space="preserve"> terms? Are hackers heterodox actors</w:t>
      </w:r>
      <w:r>
        <w:rPr>
          <w:sz w:val="24"/>
          <w:szCs w:val="24"/>
          <w:lang w:val="en-GB"/>
        </w:rPr>
        <w:t xml:space="preserve"> in the context of a </w:t>
      </w:r>
      <w:proofErr w:type="gramStart"/>
      <w:r>
        <w:rPr>
          <w:sz w:val="24"/>
          <w:szCs w:val="24"/>
          <w:lang w:val="en-GB"/>
        </w:rPr>
        <w:t>mainstream computing</w:t>
      </w:r>
      <w:proofErr w:type="gramEnd"/>
      <w:r>
        <w:rPr>
          <w:sz w:val="24"/>
          <w:szCs w:val="24"/>
          <w:lang w:val="en-GB"/>
        </w:rPr>
        <w:t xml:space="preserve"> field, wildcards in various professional domains, akin to the figure of Luther </w:t>
      </w:r>
      <w:proofErr w:type="spellStart"/>
      <w:r>
        <w:rPr>
          <w:sz w:val="24"/>
          <w:szCs w:val="24"/>
          <w:lang w:val="en-GB"/>
        </w:rPr>
        <w:t>Blissett</w:t>
      </w:r>
      <w:proofErr w:type="spellEnd"/>
      <w:r>
        <w:rPr>
          <w:sz w:val="24"/>
          <w:szCs w:val="24"/>
          <w:lang w:val="en-GB"/>
        </w:rPr>
        <w:t xml:space="preserve"> or Guy Fawkes who can come in and out of a mysterious identity? Is hacking now mainstream itself?</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To speak of hackers as a co</w:t>
      </w:r>
      <w:r>
        <w:rPr>
          <w:sz w:val="24"/>
          <w:szCs w:val="24"/>
          <w:lang w:val="en-GB"/>
        </w:rPr>
        <w:t>mmunity of practice, or of hacking as a field, combines questions of technical and political cultivation with the identification of a distinctive practice in order to suggest that the identity of a hacker is based in the practice of hacking. Indeed, such d</w:t>
      </w:r>
      <w:r>
        <w:rPr>
          <w:sz w:val="24"/>
          <w:szCs w:val="24"/>
          <w:lang w:val="en-GB"/>
        </w:rPr>
        <w:t xml:space="preserve">efinitions are common (we ourselves have proposed them—in the case of a “recursive public” for instance </w:t>
      </w:r>
      <w:ins w:id="78" w:author="Christopher Kelty" w:date="2016-06-20T09:50:00Z">
        <w:r>
          <w:rPr>
            <w:sz w:val="24"/>
            <w:szCs w:val="24"/>
            <w:lang w:val="en-GB"/>
          </w:rPr>
          <w:t xml:space="preserve">in </w:t>
        </w:r>
      </w:ins>
      <w:r>
        <w:rPr>
          <w:sz w:val="24"/>
          <w:szCs w:val="24"/>
          <w:lang w:val="en-GB"/>
        </w:rPr>
        <w:t xml:space="preserve">Kelty </w:t>
      </w:r>
      <w:hyperlink w:anchor="_bookmark25">
        <w:r>
          <w:rPr>
            <w:rStyle w:val="InternetLink"/>
            <w:sz w:val="24"/>
            <w:szCs w:val="24"/>
            <w:lang w:val="en-GB"/>
          </w:rPr>
          <w:t>(2008)).</w:t>
        </w:r>
      </w:hyperlink>
      <w:r>
        <w:rPr>
          <w:sz w:val="24"/>
          <w:szCs w:val="24"/>
          <w:lang w:val="en-GB"/>
        </w:rPr>
        <w:t xml:space="preserve"> But this approach cannot accommodate the fact that hacking and hacks have become more obstreperous a</w:t>
      </w:r>
      <w:r>
        <w:rPr>
          <w:sz w:val="24"/>
          <w:szCs w:val="24"/>
          <w:lang w:val="en-GB"/>
        </w:rPr>
        <w:t>nd unruly in their circulation: hackers fight hackers (vigilante-style or as collaborators of law enforcement), trolls troll trolls, and pirates steal from pirates today. To conflate the question of hacker identity with the question of the practice, politi</w:t>
      </w:r>
      <w:r>
        <w:rPr>
          <w:sz w:val="24"/>
          <w:szCs w:val="24"/>
          <w:lang w:val="en-GB"/>
        </w:rPr>
        <w:t>cal, technical, or otherwise, would miss the mark.</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Instead, there are multiple and intersecting moral and technical orders inhabited by people who self-identify or are identified by peers as hackers. From the underground hacker collectives to “grey hat” s</w:t>
      </w:r>
      <w:r>
        <w:rPr>
          <w:sz w:val="24"/>
          <w:szCs w:val="24"/>
          <w:lang w:val="en-GB"/>
        </w:rPr>
        <w:t xml:space="preserve">ecurity researchers to spam-slinging criminal actors, to the hard-core free speech and privacy cryptography defenders; from the die-hard Free Software activist to the business-oriented Open Source evangelist; from the </w:t>
      </w:r>
      <w:proofErr w:type="spellStart"/>
      <w:r>
        <w:rPr>
          <w:sz w:val="24"/>
          <w:szCs w:val="24"/>
          <w:lang w:val="en-GB"/>
        </w:rPr>
        <w:t>über</w:t>
      </w:r>
      <w:proofErr w:type="spellEnd"/>
      <w:r>
        <w:rPr>
          <w:sz w:val="24"/>
          <w:szCs w:val="24"/>
          <w:lang w:val="en-GB"/>
        </w:rPr>
        <w:t>-cool Northern European design art</w:t>
      </w:r>
      <w:r>
        <w:rPr>
          <w:sz w:val="24"/>
          <w:szCs w:val="24"/>
          <w:lang w:val="en-GB"/>
        </w:rPr>
        <w:t xml:space="preserve">ists to the goofy-but-terrifying Anonymous hackers, and so on. As Coleman and </w:t>
      </w:r>
      <w:proofErr w:type="spellStart"/>
      <w:r>
        <w:rPr>
          <w:sz w:val="24"/>
          <w:szCs w:val="24"/>
          <w:lang w:val="en-GB"/>
        </w:rPr>
        <w:t>Golub</w:t>
      </w:r>
      <w:proofErr w:type="spellEnd"/>
      <w:r>
        <w:rPr>
          <w:sz w:val="24"/>
          <w:szCs w:val="24"/>
          <w:lang w:val="en-GB"/>
        </w:rPr>
        <w:t xml:space="preserve"> </w:t>
      </w:r>
      <w:hyperlink w:anchor="_bookmark9">
        <w:r>
          <w:rPr>
            <w:rStyle w:val="InternetLink"/>
            <w:sz w:val="24"/>
            <w:szCs w:val="24"/>
            <w:lang w:val="en-GB"/>
          </w:rPr>
          <w:t>(2008)</w:t>
        </w:r>
      </w:hyperlink>
      <w:r>
        <w:rPr>
          <w:sz w:val="24"/>
          <w:szCs w:val="24"/>
          <w:lang w:val="en-GB"/>
        </w:rPr>
        <w:t xml:space="preserve"> point out, there is no single liberal ideology that hackers adopt, but rather a range of “genres” in which any given individual or g</w:t>
      </w:r>
      <w:r>
        <w:rPr>
          <w:sz w:val="24"/>
          <w:szCs w:val="24"/>
          <w:lang w:val="en-GB"/>
        </w:rPr>
        <w:t>roup might operate, implying both the freedom and the constraints that word signals.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The notion of genre is useful for integrating hackers and hacks in a complex whole— a kind of story that integrates elements of personhood with material forms, technical </w:t>
      </w:r>
      <w:r>
        <w:rPr>
          <w:sz w:val="24"/>
          <w:szCs w:val="24"/>
          <w:lang w:val="en-GB"/>
        </w:rPr>
        <w:t xml:space="preserve">practices, and </w:t>
      </w:r>
      <w:r>
        <w:rPr>
          <w:sz w:val="24"/>
          <w:szCs w:val="24"/>
          <w:lang w:val="en-GB"/>
        </w:rPr>
        <w:lastRenderedPageBreak/>
        <w:t>political rationalities. But it is also the case that “hacks” can be independent, modified, shared, and re-appropriated across genres. Hacks imply a range of technological affordances that make practices of hacking less dependent on embodied</w:t>
      </w:r>
      <w:r>
        <w:rPr>
          <w:sz w:val="24"/>
          <w:szCs w:val="24"/>
          <w:lang w:val="en-GB"/>
        </w:rPr>
        <w:t xml:space="preserve"> skill than many other kinds of practice (e.g. glass blowing or cabinet making) and as a result more mobile and modifiable. The expanded field of hacks, leaks, exploits, breaches, ops, online campaigns, and so on form the very substance of political and wo</w:t>
      </w:r>
      <w:r>
        <w:rPr>
          <w:sz w:val="24"/>
          <w:szCs w:val="24"/>
          <w:lang w:val="en-GB"/>
        </w:rPr>
        <w:t>rking life today in its complex entanglements with things, protocols, perspectives, and sensibilities of digital technologists and technologies.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In the next section, therefore, we turn to the question of how one might distinguish hacks as different forms </w:t>
      </w:r>
      <w:r>
        <w:rPr>
          <w:sz w:val="24"/>
          <w:szCs w:val="24"/>
          <w:lang w:val="en-GB"/>
        </w:rPr>
        <w:t xml:space="preserve">and expressions of power. Because hacks are a regular feature of work, play, and politics, it is important to look at the kinds of hacks that cross these divisions, and represent mutations in the configuration of power, knowledge, and everyday practice in </w:t>
      </w:r>
      <w:r>
        <w:rPr>
          <w:sz w:val="24"/>
          <w:szCs w:val="24"/>
          <w:lang w:val="en-GB"/>
        </w:rPr>
        <w:t xml:space="preserve">a </w:t>
      </w:r>
      <w:proofErr w:type="spellStart"/>
      <w:r>
        <w:rPr>
          <w:sz w:val="24"/>
          <w:szCs w:val="24"/>
          <w:lang w:val="en-GB"/>
        </w:rPr>
        <w:t>Foucauldian</w:t>
      </w:r>
      <w:proofErr w:type="spellEnd"/>
      <w:r>
        <w:rPr>
          <w:sz w:val="24"/>
          <w:szCs w:val="24"/>
          <w:lang w:val="en-GB"/>
        </w:rPr>
        <w:t xml:space="preserve"> sense. Hacking, leaking, breaching, </w:t>
      </w:r>
      <w:proofErr w:type="spellStart"/>
      <w:r>
        <w:rPr>
          <w:sz w:val="24"/>
          <w:szCs w:val="24"/>
          <w:lang w:val="en-GB"/>
        </w:rPr>
        <w:t>hacktivism</w:t>
      </w:r>
      <w:proofErr w:type="spellEnd"/>
      <w:r>
        <w:rPr>
          <w:sz w:val="24"/>
          <w:szCs w:val="24"/>
          <w:lang w:val="en-GB"/>
        </w:rPr>
        <w:t>, and so on each imply different sets of tools, tactics and practices, and engage overlapping genres of hackers. Foucault’s approach to power has generally been used to make a claim for certain ge</w:t>
      </w:r>
      <w:r>
        <w:rPr>
          <w:sz w:val="24"/>
          <w:szCs w:val="24"/>
          <w:lang w:val="en-GB"/>
        </w:rPr>
        <w:t xml:space="preserve">neral or epochal changes as a result of such mutations in the field of tactical power: sovereignty, </w:t>
      </w:r>
      <w:proofErr w:type="spellStart"/>
      <w:r>
        <w:rPr>
          <w:sz w:val="24"/>
          <w:szCs w:val="24"/>
          <w:lang w:val="en-GB"/>
        </w:rPr>
        <w:t>biopower</w:t>
      </w:r>
      <w:proofErr w:type="spellEnd"/>
      <w:r>
        <w:rPr>
          <w:sz w:val="24"/>
          <w:szCs w:val="24"/>
          <w:lang w:val="en-GB"/>
        </w:rPr>
        <w:t xml:space="preserve">/disciplinary power, and the </w:t>
      </w:r>
      <w:proofErr w:type="spellStart"/>
      <w:r>
        <w:rPr>
          <w:sz w:val="24"/>
          <w:szCs w:val="24"/>
          <w:lang w:val="en-GB"/>
        </w:rPr>
        <w:t>governmentality</w:t>
      </w:r>
      <w:proofErr w:type="spellEnd"/>
      <w:r>
        <w:rPr>
          <w:sz w:val="24"/>
          <w:szCs w:val="24"/>
          <w:lang w:val="en-GB"/>
        </w:rPr>
        <w:t xml:space="preserve"> of neoliberalism. But recent work on Foucault </w:t>
      </w:r>
      <w:del w:id="79" w:author="Christopher Kelty" w:date="2016-06-20T09:52:00Z">
        <w:r>
          <w:rPr>
            <w:sz w:val="24"/>
            <w:szCs w:val="24"/>
            <w:lang w:val="en-GB"/>
          </w:rPr>
          <w:delText xml:space="preserve">suggests that </w:delText>
        </w:r>
      </w:del>
      <w:r>
        <w:rPr>
          <w:sz w:val="24"/>
          <w:szCs w:val="24"/>
          <w:lang w:val="en-GB"/>
        </w:rPr>
        <w:t xml:space="preserve">reflects </w:t>
      </w:r>
      <w:proofErr w:type="gramStart"/>
      <w:r>
        <w:rPr>
          <w:sz w:val="24"/>
          <w:szCs w:val="24"/>
          <w:lang w:val="en-GB"/>
        </w:rPr>
        <w:t>his own</w:t>
      </w:r>
      <w:proofErr w:type="gramEnd"/>
      <w:r>
        <w:rPr>
          <w:sz w:val="24"/>
          <w:szCs w:val="24"/>
          <w:lang w:val="en-GB"/>
        </w:rPr>
        <w:t xml:space="preserve"> interest in the mutual con</w:t>
      </w:r>
      <w:r>
        <w:rPr>
          <w:sz w:val="24"/>
          <w:szCs w:val="24"/>
          <w:lang w:val="en-GB"/>
        </w:rPr>
        <w:t xml:space="preserve">figuration of these different political rationalities (Macmillan </w:t>
      </w:r>
      <w:hyperlink w:anchor="_bookmark31">
        <w:r>
          <w:rPr>
            <w:rStyle w:val="InternetLink"/>
            <w:sz w:val="24"/>
            <w:szCs w:val="24"/>
            <w:lang w:val="en-GB"/>
          </w:rPr>
          <w:t>2011).</w:t>
        </w:r>
      </w:hyperlink>
      <w:r>
        <w:rPr>
          <w:sz w:val="24"/>
          <w:szCs w:val="24"/>
          <w:lang w:val="en-GB"/>
        </w:rPr>
        <w:t xml:space="preserve"> Instead, we suggest that there are reconfigurable elements in the domains of in which “hacking” is relevant—a “topology” in which some forms of “hacki</w:t>
      </w:r>
      <w:r>
        <w:rPr>
          <w:sz w:val="24"/>
          <w:szCs w:val="24"/>
          <w:lang w:val="en-GB"/>
        </w:rPr>
        <w:t>ng” respond to and constrain others. Hacks are often a recombination of the elements of power, a stretching of this topology in which action and response create tensions and thresholds of power related to particular modes of hacking. Approached this way, o</w:t>
      </w:r>
      <w:r>
        <w:rPr>
          <w:sz w:val="24"/>
          <w:szCs w:val="24"/>
          <w:lang w:val="en-GB"/>
        </w:rPr>
        <w:t xml:space="preserve">ne can better narrate the “recombination of elements” that Foucault (at least later in his work) recognised as a way to stretch, transform or warp the patterns of correlation that make up a given mode or configuration of power (Collier </w:t>
      </w:r>
      <w:hyperlink w:anchor="_bookmark15">
        <w:r>
          <w:rPr>
            <w:rStyle w:val="InternetLink"/>
            <w:sz w:val="24"/>
            <w:szCs w:val="24"/>
            <w:lang w:val="en-GB"/>
          </w:rPr>
          <w:t>2009).</w:t>
        </w:r>
      </w:hyperlink>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Viewed this way, we can better account for the fact that many “hacker practices” do not originate with hackers, nor do they confine themselves to use by hackers. Tactics or practices are picked up by computer securit</w:t>
      </w:r>
      <w:r>
        <w:rPr>
          <w:sz w:val="24"/>
          <w:szCs w:val="24"/>
          <w:lang w:val="en-GB"/>
        </w:rPr>
        <w:t>y scientists and researchers, security firms, police forces, political campaigns, anti-piracy outfits, analysts of all sorts, as well as spreading globally through networks of activists, hacker and maker spaces, legal firms, musicians and artists, or consu</w:t>
      </w:r>
      <w:r>
        <w:rPr>
          <w:sz w:val="24"/>
          <w:szCs w:val="24"/>
          <w:lang w:val="en-GB"/>
        </w:rPr>
        <w:t xml:space="preserve">mers and pirates. Hackers go to work for Google or </w:t>
      </w:r>
      <w:proofErr w:type="gramStart"/>
      <w:r>
        <w:rPr>
          <w:sz w:val="24"/>
          <w:szCs w:val="24"/>
          <w:lang w:val="en-GB"/>
        </w:rPr>
        <w:t>Facebook,</w:t>
      </w:r>
      <w:proofErr w:type="gramEnd"/>
      <w:r>
        <w:rPr>
          <w:sz w:val="24"/>
          <w:szCs w:val="24"/>
          <w:lang w:val="en-GB"/>
        </w:rPr>
        <w:t xml:space="preserve"> anti-piracy companies appropriate the tools of hackers and pirates. Pirates hack </w:t>
      </w:r>
      <w:ins w:id="80" w:author="Unknown Author" w:date="2016-06-21T18:30:00Z">
        <w:r>
          <w:rPr>
            <w:sz w:val="24"/>
            <w:szCs w:val="24"/>
            <w:lang w:val="en-GB"/>
          </w:rPr>
          <w:t>F</w:t>
        </w:r>
      </w:ins>
      <w:del w:id="81" w:author="Unknown Author" w:date="2016-06-21T18:29:00Z">
        <w:r>
          <w:rPr>
            <w:sz w:val="24"/>
            <w:szCs w:val="24"/>
            <w:lang w:val="en-GB"/>
          </w:rPr>
          <w:delText>f</w:delText>
        </w:r>
      </w:del>
      <w:r>
        <w:rPr>
          <w:sz w:val="24"/>
          <w:szCs w:val="24"/>
          <w:lang w:val="en-GB"/>
        </w:rPr>
        <w:t xml:space="preserve">ree </w:t>
      </w:r>
      <w:ins w:id="82" w:author="Unknown Author" w:date="2016-06-21T18:30:00Z">
        <w:r>
          <w:rPr>
            <w:sz w:val="24"/>
            <w:szCs w:val="24"/>
            <w:lang w:val="en-GB"/>
          </w:rPr>
          <w:t>S</w:t>
        </w:r>
      </w:ins>
      <w:del w:id="83" w:author="Unknown Author" w:date="2016-06-21T18:30:00Z">
        <w:r>
          <w:rPr>
            <w:sz w:val="24"/>
            <w:szCs w:val="24"/>
            <w:lang w:val="en-GB"/>
          </w:rPr>
          <w:delText>s</w:delText>
        </w:r>
      </w:del>
      <w:r>
        <w:rPr>
          <w:sz w:val="24"/>
          <w:szCs w:val="24"/>
          <w:lang w:val="en-GB"/>
        </w:rPr>
        <w:t xml:space="preserve">oftware tools, and large </w:t>
      </w:r>
      <w:r>
        <w:rPr>
          <w:sz w:val="24"/>
          <w:szCs w:val="24"/>
          <w:lang w:val="en-GB"/>
        </w:rPr>
        <w:lastRenderedPageBreak/>
        <w:t>corporations engage in technical and legal cat-and- mouse games with pirates. Pow</w:t>
      </w:r>
      <w:r>
        <w:rPr>
          <w:sz w:val="24"/>
          <w:szCs w:val="24"/>
          <w:lang w:val="en-GB"/>
        </w:rPr>
        <w:t xml:space="preserve">er, in this sense, is about the recognition, appropriation, </w:t>
      </w:r>
      <w:proofErr w:type="spellStart"/>
      <w:r>
        <w:rPr>
          <w:sz w:val="24"/>
          <w:szCs w:val="24"/>
          <w:lang w:val="en-GB"/>
        </w:rPr>
        <w:t>recomposition</w:t>
      </w:r>
      <w:proofErr w:type="spellEnd"/>
      <w:r>
        <w:rPr>
          <w:sz w:val="24"/>
          <w:szCs w:val="24"/>
          <w:lang w:val="en-GB"/>
        </w:rPr>
        <w:t xml:space="preserve">, and redistribution of tactics and practices: not ideologies or genres as much as </w:t>
      </w:r>
      <w:proofErr w:type="spellStart"/>
      <w:r>
        <w:rPr>
          <w:sz w:val="24"/>
          <w:szCs w:val="24"/>
          <w:lang w:val="en-GB"/>
        </w:rPr>
        <w:t>recomposable</w:t>
      </w:r>
      <w:proofErr w:type="spellEnd"/>
      <w:r>
        <w:rPr>
          <w:sz w:val="24"/>
          <w:szCs w:val="24"/>
          <w:lang w:val="en-GB"/>
        </w:rPr>
        <w:t xml:space="preserve"> instances of power. The technique of DDOS attack, for instance, or the use of a copyrig</w:t>
      </w:r>
      <w:r>
        <w:rPr>
          <w:sz w:val="24"/>
          <w:szCs w:val="24"/>
          <w:lang w:val="en-GB"/>
        </w:rPr>
        <w:t xml:space="preserve">ht infringement cease-and-desist letter, the creation of commons-producing </w:t>
      </w:r>
      <w:proofErr w:type="spellStart"/>
      <w:r>
        <w:rPr>
          <w:sz w:val="24"/>
          <w:szCs w:val="24"/>
          <w:lang w:val="en-GB"/>
        </w:rPr>
        <w:t>copyleft</w:t>
      </w:r>
      <w:proofErr w:type="spellEnd"/>
      <w:r>
        <w:rPr>
          <w:sz w:val="24"/>
          <w:szCs w:val="24"/>
          <w:lang w:val="en-GB"/>
        </w:rPr>
        <w:t xml:space="preserve"> licenses, or the use of the </w:t>
      </w:r>
      <w:proofErr w:type="spellStart"/>
      <w:r>
        <w:rPr>
          <w:sz w:val="24"/>
          <w:szCs w:val="24"/>
          <w:lang w:val="en-GB"/>
        </w:rPr>
        <w:t>BitTorrent</w:t>
      </w:r>
      <w:proofErr w:type="spellEnd"/>
      <w:r>
        <w:rPr>
          <w:sz w:val="24"/>
          <w:szCs w:val="24"/>
          <w:lang w:val="en-GB"/>
        </w:rPr>
        <w:t xml:space="preserve"> protocol can all be called hacks, but they look different when employed in response to other hacks, leaks or breaches.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The first thr</w:t>
      </w:r>
      <w:r>
        <w:rPr>
          <w:sz w:val="24"/>
          <w:szCs w:val="24"/>
          <w:lang w:val="en-GB"/>
        </w:rPr>
        <w:t>ee practices listed here (invention, inversion, and figuration) are quasi- direct forms of action; they are accessible to anyone and do not require large investments of money or stable organisations to mobilise. The last two (regulatory action and enforcem</w:t>
      </w:r>
      <w:r>
        <w:rPr>
          <w:sz w:val="24"/>
          <w:szCs w:val="24"/>
          <w:lang w:val="en-GB"/>
        </w:rPr>
        <w:t>ent), however, are often more second-order or “representative” in that they often require physical, financial, or organisational resources and a certain scale and depth of involvement to perform. But we suggest that even these two forms have a “</w:t>
      </w:r>
      <w:proofErr w:type="spellStart"/>
      <w:r>
        <w:rPr>
          <w:sz w:val="24"/>
          <w:szCs w:val="24"/>
          <w:lang w:val="en-GB"/>
        </w:rPr>
        <w:t>hackish</w:t>
      </w:r>
      <w:proofErr w:type="spellEnd"/>
      <w:r>
        <w:rPr>
          <w:sz w:val="24"/>
          <w:szCs w:val="24"/>
          <w:lang w:val="en-GB"/>
        </w:rPr>
        <w:t>” ch</w:t>
      </w:r>
      <w:r>
        <w:rPr>
          <w:sz w:val="24"/>
          <w:szCs w:val="24"/>
          <w:lang w:val="en-GB"/>
        </w:rPr>
        <w:t>aracter in the contemporary.</w:t>
      </w:r>
    </w:p>
    <w:p w:rsidR="007621B2" w:rsidRDefault="007621B2">
      <w:pPr>
        <w:pStyle w:val="TextBody"/>
        <w:spacing w:before="0" w:line="360" w:lineRule="auto"/>
        <w:ind w:left="0"/>
        <w:rPr>
          <w:sz w:val="24"/>
          <w:szCs w:val="24"/>
          <w:lang w:val="en-GB"/>
        </w:rPr>
      </w:pPr>
    </w:p>
    <w:p w:rsidR="007621B2" w:rsidRDefault="001352CC">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Invention</w:t>
      </w:r>
    </w:p>
    <w:p w:rsidR="007621B2" w:rsidRDefault="001352CC">
      <w:pPr>
        <w:pStyle w:val="TextBody"/>
        <w:spacing w:before="0" w:line="360" w:lineRule="auto"/>
        <w:ind w:left="0"/>
        <w:rPr>
          <w:sz w:val="24"/>
          <w:szCs w:val="24"/>
          <w:lang w:val="en-GB"/>
        </w:rPr>
      </w:pPr>
      <w:r>
        <w:rPr>
          <w:rFonts w:cs="Times New Roman"/>
          <w:b/>
          <w:bCs/>
          <w:sz w:val="24"/>
          <w:szCs w:val="24"/>
          <w:lang w:val="en-GB"/>
        </w:rPr>
        <w:t xml:space="preserve">Invention </w:t>
      </w:r>
      <w:r>
        <w:rPr>
          <w:sz w:val="24"/>
          <w:szCs w:val="24"/>
          <w:lang w:val="en-GB"/>
        </w:rPr>
        <w:t xml:space="preserve">is the broadest possible meaning of hacking. It includes building and making things, and not only material things, </w:t>
      </w:r>
      <w:proofErr w:type="gramStart"/>
      <w:r>
        <w:rPr>
          <w:sz w:val="24"/>
          <w:szCs w:val="24"/>
          <w:lang w:val="en-GB"/>
        </w:rPr>
        <w:t>but</w:t>
      </w:r>
      <w:proofErr w:type="gramEnd"/>
      <w:r>
        <w:rPr>
          <w:sz w:val="24"/>
          <w:szCs w:val="24"/>
          <w:lang w:val="en-GB"/>
        </w:rPr>
        <w:t xml:space="preserve"> especially so-called “immaterial” products such as software, legal licenses, or organis</w:t>
      </w:r>
      <w:r>
        <w:rPr>
          <w:sz w:val="24"/>
          <w:szCs w:val="24"/>
          <w:lang w:val="en-GB"/>
        </w:rPr>
        <w:t>ations. Invention might include those practices that arise out of a lack, and at least in the conventional language of research and development, it comes with extensive planning, study and investment of time and money. But considered as a form of “hacking”</w:t>
      </w:r>
      <w:r>
        <w:rPr>
          <w:sz w:val="24"/>
          <w:szCs w:val="24"/>
          <w:lang w:val="en-GB"/>
        </w:rPr>
        <w:t>, invention often implies a possibility based in the existence of multiple existing tools and components. Creating software, hacking together hardware components or starting up an organisation are all practices of invention in so far as they are carried ou</w:t>
      </w:r>
      <w:r>
        <w:rPr>
          <w:sz w:val="24"/>
          <w:szCs w:val="24"/>
          <w:lang w:val="en-GB"/>
        </w:rPr>
        <w:t>t to solve a problem or respond to a lack that makes certain possibilities clear.</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Invention in the era of hacking has become much simpler and cheaper, as toolkits, frameworks, patterns, and languages and other easily reusable and either cheap or free to u</w:t>
      </w:r>
      <w:r>
        <w:rPr>
          <w:sz w:val="24"/>
          <w:szCs w:val="24"/>
          <w:lang w:val="en-GB"/>
        </w:rPr>
        <w:t xml:space="preserve">se tools create a material culture of ready-made, accessible, often </w:t>
      </w:r>
      <w:proofErr w:type="spellStart"/>
      <w:r>
        <w:rPr>
          <w:sz w:val="24"/>
          <w:szCs w:val="24"/>
          <w:lang w:val="en-GB"/>
        </w:rPr>
        <w:t>lego</w:t>
      </w:r>
      <w:proofErr w:type="spellEnd"/>
      <w:r>
        <w:rPr>
          <w:sz w:val="24"/>
          <w:szCs w:val="24"/>
          <w:lang w:val="en-GB"/>
        </w:rPr>
        <w:t xml:space="preserve">-like parts. Easy access to tools is by now an ethic (as in the case of the Whole Earth </w:t>
      </w:r>
      <w:proofErr w:type="spellStart"/>
      <w:r>
        <w:rPr>
          <w:sz w:val="24"/>
          <w:szCs w:val="24"/>
          <w:lang w:val="en-GB"/>
        </w:rPr>
        <w:t>Catalog</w:t>
      </w:r>
      <w:proofErr w:type="spellEnd"/>
      <w:r>
        <w:rPr>
          <w:sz w:val="24"/>
          <w:szCs w:val="24"/>
          <w:lang w:val="en-GB"/>
        </w:rPr>
        <w:t xml:space="preserve">, “Access to Tools” described by Turner </w:t>
      </w:r>
      <w:hyperlink w:anchor="_bookmark49">
        <w:r>
          <w:rPr>
            <w:rStyle w:val="InternetLink"/>
            <w:sz w:val="24"/>
            <w:szCs w:val="24"/>
            <w:lang w:val="en-GB"/>
          </w:rPr>
          <w:t>(2006))</w:t>
        </w:r>
      </w:hyperlink>
      <w:r>
        <w:rPr>
          <w:sz w:val="24"/>
          <w:szCs w:val="24"/>
          <w:lang w:val="en-GB"/>
        </w:rPr>
        <w:t xml:space="preserve"> of mutu</w:t>
      </w:r>
      <w:r>
        <w:rPr>
          <w:sz w:val="24"/>
          <w:szCs w:val="24"/>
          <w:lang w:val="en-GB"/>
        </w:rPr>
        <w:t>al aid and instruction, and an appreciation for both the DIY possibilities of our world, and sometimes a respect for (and desire to contribute to) the coordinated engineering necessary to bring them into being.</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lastRenderedPageBreak/>
        <w:t>Furthermore, the practice of invention implies an affinity based in shared understandings of how things work. Whether that is a classic engineering culture (based in University and/or corporate practice), a DIY geek culture, a UNIX culture, a glass- blowin</w:t>
      </w:r>
      <w:r>
        <w:rPr>
          <w:sz w:val="24"/>
          <w:szCs w:val="24"/>
          <w:lang w:val="en-GB"/>
        </w:rPr>
        <w:t xml:space="preserve">g culture (O’Connor </w:t>
      </w:r>
      <w:hyperlink w:anchor="_bookmark34">
        <w:r>
          <w:rPr>
            <w:rStyle w:val="InternetLink"/>
            <w:sz w:val="24"/>
            <w:szCs w:val="24"/>
            <w:lang w:val="en-GB"/>
          </w:rPr>
          <w:t>20</w:t>
        </w:r>
      </w:hyperlink>
      <w:r>
        <w:rPr>
          <w:sz w:val="24"/>
          <w:szCs w:val="24"/>
          <w:lang w:val="en-GB"/>
        </w:rPr>
        <w:t xml:space="preserve">05), invention demands not only skill but the capacity to recognise others with more or less the same skills, habits of practice, and commitments to certain kinds of technological or material choices </w:t>
      </w:r>
      <w:r>
        <w:rPr>
          <w:sz w:val="24"/>
          <w:szCs w:val="24"/>
          <w:lang w:val="en-GB"/>
        </w:rPr>
        <w:t xml:space="preserve">(Sennett </w:t>
      </w:r>
      <w:hyperlink w:anchor="_bookmark41">
        <w:r>
          <w:rPr>
            <w:rStyle w:val="InternetLink"/>
            <w:sz w:val="24"/>
            <w:szCs w:val="24"/>
            <w:lang w:val="en-GB"/>
          </w:rPr>
          <w:t>2008).</w:t>
        </w:r>
      </w:hyperlink>
      <w:r>
        <w:rPr>
          <w:sz w:val="24"/>
          <w:szCs w:val="24"/>
          <w:lang w:val="en-GB"/>
        </w:rPr>
        <w:t xml:space="preserve"> It is this version of hacking that is most clearly identified with, for instance, the Internet Engineering communities described above, but also because of its generally positive valence, the aspect which i</w:t>
      </w:r>
      <w:r>
        <w:rPr>
          <w:sz w:val="24"/>
          <w:szCs w:val="24"/>
          <w:lang w:val="en-GB"/>
        </w:rPr>
        <w:t>s emphasised by Silicon Valley start-ups.</w:t>
      </w:r>
    </w:p>
    <w:p w:rsidR="007621B2" w:rsidRDefault="007621B2">
      <w:pPr>
        <w:pStyle w:val="TextBody"/>
        <w:spacing w:before="0" w:line="360" w:lineRule="auto"/>
        <w:ind w:left="0"/>
        <w:rPr>
          <w:sz w:val="24"/>
          <w:szCs w:val="24"/>
          <w:lang w:val="en-GB"/>
        </w:rPr>
      </w:pPr>
    </w:p>
    <w:p w:rsidR="007621B2" w:rsidRDefault="001352CC">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Inversion</w:t>
      </w:r>
    </w:p>
    <w:p w:rsidR="007621B2" w:rsidRDefault="001352CC">
      <w:pPr>
        <w:pStyle w:val="TextBody"/>
        <w:spacing w:before="0" w:line="360" w:lineRule="auto"/>
        <w:ind w:left="0"/>
        <w:rPr>
          <w:sz w:val="24"/>
          <w:szCs w:val="24"/>
          <w:lang w:val="en-GB"/>
        </w:rPr>
      </w:pPr>
      <w:r>
        <w:rPr>
          <w:rFonts w:cs="Times New Roman"/>
          <w:b/>
          <w:bCs/>
          <w:sz w:val="24"/>
          <w:szCs w:val="24"/>
          <w:lang w:val="en-GB"/>
        </w:rPr>
        <w:t xml:space="preserve">Inversion </w:t>
      </w:r>
      <w:r>
        <w:rPr>
          <w:sz w:val="24"/>
          <w:szCs w:val="24"/>
          <w:lang w:val="en-GB"/>
        </w:rPr>
        <w:t>is a term meant to signal a practice that—at least under the label of “hacking”—is often insufficiently distinguished from invention. Inversion is the kind of hacking that involves finding a wa</w:t>
      </w:r>
      <w:r>
        <w:rPr>
          <w:sz w:val="24"/>
          <w:szCs w:val="24"/>
          <w:lang w:val="en-GB"/>
        </w:rPr>
        <w:t>y to use existing tools or technologies to achieve something they were not meant to do. Under this aspect, exploits of vulnerabilities, using systems against themselves, inverting the intended purpose of a system, or remixing something for purposes of crit</w:t>
      </w:r>
      <w:r>
        <w:rPr>
          <w:sz w:val="24"/>
          <w:szCs w:val="24"/>
          <w:lang w:val="en-GB"/>
        </w:rPr>
        <w:t xml:space="preserve">ique, parody, ridicule, or something more practical (Galloway &amp; Thacker </w:t>
      </w:r>
      <w:hyperlink w:anchor="_bookmark20">
        <w:r>
          <w:rPr>
            <w:rStyle w:val="InternetLink"/>
            <w:sz w:val="24"/>
            <w:szCs w:val="24"/>
            <w:lang w:val="en-GB"/>
          </w:rPr>
          <w:t>2007).</w:t>
        </w:r>
      </w:hyperlink>
      <w:r>
        <w:rPr>
          <w:sz w:val="24"/>
          <w:szCs w:val="24"/>
          <w:lang w:val="en-GB"/>
        </w:rPr>
        <w:t xml:space="preserve"> In terms of hardware, it includes the practices of </w:t>
      </w:r>
      <w:proofErr w:type="spellStart"/>
      <w:r>
        <w:rPr>
          <w:sz w:val="24"/>
          <w:szCs w:val="24"/>
          <w:lang w:val="en-GB"/>
        </w:rPr>
        <w:t>modding</w:t>
      </w:r>
      <w:proofErr w:type="spellEnd"/>
      <w:r>
        <w:rPr>
          <w:sz w:val="24"/>
          <w:szCs w:val="24"/>
          <w:lang w:val="en-GB"/>
        </w:rPr>
        <w:t xml:space="preserve"> and customisation; in terms of software, it includes the practice of finding and exploiting weaknesses in software (for good or evil intent) or recombining software elements in a surprising and cl</w:t>
      </w:r>
      <w:r>
        <w:rPr>
          <w:sz w:val="24"/>
          <w:szCs w:val="24"/>
          <w:lang w:val="en-GB"/>
        </w:rPr>
        <w:t>ever way in order to achieve a new goal.</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A famous example of inversion is neither hardware nor software but a so-called “legal hack”: the General Public License (GPL), which uses existing statutory copyright law to accomplish something it was not intended</w:t>
      </w:r>
      <w:r>
        <w:rPr>
          <w:sz w:val="24"/>
          <w:szCs w:val="24"/>
          <w:lang w:val="en-GB"/>
        </w:rPr>
        <w:t xml:space="preserve"> to do.</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Inversion generally assumes institutional structures or infrastructures with a certain transparency (one must be able to see how something works in order to exploit it). Some tactics exist for inverting the non-transparent. Leaking—such as the act</w:t>
      </w:r>
      <w:r>
        <w:rPr>
          <w:sz w:val="24"/>
          <w:szCs w:val="24"/>
          <w:lang w:val="en-GB"/>
        </w:rPr>
        <w:t xml:space="preserve">ions of </w:t>
      </w:r>
      <w:del w:id="84" w:author="Unknown Author" w:date="2016-06-21T18:42:00Z">
        <w:r>
          <w:rPr>
            <w:sz w:val="24"/>
            <w:szCs w:val="24"/>
            <w:lang w:val="en-GB"/>
          </w:rPr>
          <w:delText>WikiLeaks</w:delText>
        </w:r>
      </w:del>
      <w:ins w:id="85" w:author="Unknown Author" w:date="2016-06-21T18:42:00Z">
        <w:r>
          <w:rPr>
            <w:sz w:val="24"/>
            <w:szCs w:val="24"/>
            <w:lang w:val="en-GB"/>
          </w:rPr>
          <w:t>Manning</w:t>
        </w:r>
      </w:ins>
      <w:r>
        <w:rPr>
          <w:sz w:val="24"/>
          <w:szCs w:val="24"/>
          <w:lang w:val="en-GB"/>
        </w:rPr>
        <w:t xml:space="preserve"> or Snowden—might be considered an inversion, as might some forms of reverse engineering of secret techniques or </w:t>
      </w:r>
      <w:ins w:id="86" w:author="Unknown Author" w:date="2016-06-21T18:42:00Z">
        <w:r>
          <w:rPr>
            <w:sz w:val="24"/>
            <w:szCs w:val="24"/>
            <w:lang w:val="en-GB"/>
          </w:rPr>
          <w:t xml:space="preserve">closed </w:t>
        </w:r>
      </w:ins>
      <w:r>
        <w:rPr>
          <w:sz w:val="24"/>
          <w:szCs w:val="24"/>
          <w:lang w:val="en-GB"/>
        </w:rPr>
        <w:t xml:space="preserve">technologies. For technologists of the “hacker underground” ilk, a whole range of tools exist for attempting to </w:t>
      </w:r>
      <w:r>
        <w:rPr>
          <w:sz w:val="24"/>
          <w:szCs w:val="24"/>
          <w:lang w:val="en-GB"/>
        </w:rPr>
        <w:t>break technologies, either to gain access, or to control them (the creation of Botnets, zombie servers, etc.) Inversion also implies faith in engineering and in the rule of law: for something to be inverted is not the same as for it to be destroyed or disa</w:t>
      </w:r>
      <w:r>
        <w:rPr>
          <w:sz w:val="24"/>
          <w:szCs w:val="24"/>
          <w:lang w:val="en-GB"/>
        </w:rPr>
        <w:t>bled. GPL licenses work because copyright law is legitimate and enforced</w:t>
      </w:r>
      <w:ins w:id="87" w:author="Unknown Author" w:date="2016-06-21T18:44:00Z">
        <w:r>
          <w:rPr>
            <w:sz w:val="24"/>
            <w:szCs w:val="24"/>
            <w:lang w:val="en-GB"/>
          </w:rPr>
          <w:t xml:space="preserve"> </w:t>
        </w:r>
        <w:r>
          <w:rPr>
            <w:sz w:val="24"/>
            <w:szCs w:val="24"/>
            <w:lang w:val="en-GB"/>
          </w:rPr>
          <w:lastRenderedPageBreak/>
          <w:t>outside hacker circles</w:t>
        </w:r>
      </w:ins>
      <w:r>
        <w:rPr>
          <w:sz w:val="24"/>
          <w:szCs w:val="24"/>
          <w:lang w:val="en-GB"/>
        </w:rPr>
        <w:t>. Remix or recombination of software is done because the challenge is often to make something work better or meet higher standards of practice or security. By ex</w:t>
      </w:r>
      <w:r>
        <w:rPr>
          <w:sz w:val="24"/>
          <w:szCs w:val="24"/>
          <w:lang w:val="en-GB"/>
        </w:rPr>
        <w:t xml:space="preserve">tension, the faith is that things can always be and become better; only imperfect things can be hacked— inverted—in this sense. </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Similarly inversion implies patterns of regularity that can be exploited—the very thing upon which the practice of invention o</w:t>
      </w:r>
      <w:r>
        <w:rPr>
          <w:sz w:val="24"/>
          <w:szCs w:val="24"/>
          <w:lang w:val="en-GB"/>
        </w:rPr>
        <w:t>ften depends as well. Inversion works upon certain technological or organisational preferences shared amongst a large group of people—for instance the use of SCADA control systems amongst process engineers who design large industrial plants allows for hack</w:t>
      </w:r>
      <w:r>
        <w:rPr>
          <w:sz w:val="24"/>
          <w:szCs w:val="24"/>
          <w:lang w:val="en-GB"/>
        </w:rPr>
        <w:t xml:space="preserve">ers to imagine exploits with powerful effects on the material world. Similarly, entrenched social </w:t>
      </w:r>
      <w:ins w:id="88" w:author="Unknown Author" w:date="2016-06-21T19:24:00Z">
        <w:r>
          <w:rPr>
            <w:sz w:val="24"/>
            <w:szCs w:val="24"/>
            <w:lang w:val="en-GB"/>
          </w:rPr>
          <w:t>practices</w:t>
        </w:r>
      </w:ins>
      <w:del w:id="89" w:author="Unknown Author" w:date="2016-06-21T19:24:00Z">
        <w:r>
          <w:rPr>
            <w:sz w:val="24"/>
            <w:szCs w:val="24"/>
            <w:lang w:val="en-GB"/>
          </w:rPr>
          <w:delText>behaviours</w:delText>
        </w:r>
      </w:del>
      <w:r>
        <w:rPr>
          <w:sz w:val="24"/>
          <w:szCs w:val="24"/>
          <w:lang w:val="en-GB"/>
        </w:rPr>
        <w:t xml:space="preserve"> are often exploited in “social engineering” hacks that rely on the regularities of organisational design and human behaviour.</w:t>
      </w:r>
    </w:p>
    <w:p w:rsidR="007621B2" w:rsidRDefault="007621B2">
      <w:pPr>
        <w:pStyle w:val="TextBody"/>
        <w:spacing w:before="0" w:line="360" w:lineRule="auto"/>
        <w:ind w:left="0"/>
        <w:rPr>
          <w:sz w:val="24"/>
          <w:szCs w:val="24"/>
          <w:lang w:val="en-GB"/>
        </w:rPr>
      </w:pPr>
    </w:p>
    <w:p w:rsidR="007621B2" w:rsidRDefault="001352CC">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Figuration</w:t>
      </w:r>
    </w:p>
    <w:p w:rsidR="007621B2" w:rsidRDefault="001352CC">
      <w:pPr>
        <w:pStyle w:val="TextBody"/>
        <w:spacing w:before="0" w:line="360" w:lineRule="auto"/>
        <w:ind w:left="0"/>
        <w:rPr>
          <w:sz w:val="24"/>
          <w:szCs w:val="24"/>
          <w:lang w:val="en-GB"/>
        </w:rPr>
      </w:pPr>
      <w:r>
        <w:rPr>
          <w:sz w:val="24"/>
          <w:szCs w:val="24"/>
          <w:lang w:val="en-GB"/>
        </w:rPr>
        <w:t>It is also clear</w:t>
      </w:r>
      <w:ins w:id="90" w:author="Christopher Kelty" w:date="2016-06-20T10:04:00Z">
        <w:r>
          <w:rPr>
            <w:sz w:val="24"/>
            <w:szCs w:val="24"/>
            <w:lang w:val="en-GB"/>
          </w:rPr>
          <w:t xml:space="preserve"> </w:t>
        </w:r>
      </w:ins>
      <w:r>
        <w:rPr>
          <w:sz w:val="24"/>
          <w:szCs w:val="24"/>
          <w:lang w:val="en-GB"/>
        </w:rPr>
        <w:t xml:space="preserve">that not all hacking is restricted to technological manipulation. We suggest </w:t>
      </w:r>
      <w:r>
        <w:rPr>
          <w:rFonts w:cs="Times New Roman"/>
          <w:b/>
          <w:bCs/>
          <w:sz w:val="24"/>
          <w:szCs w:val="24"/>
          <w:lang w:val="en-GB"/>
        </w:rPr>
        <w:t xml:space="preserve">figuration </w:t>
      </w:r>
      <w:r>
        <w:rPr>
          <w:sz w:val="24"/>
          <w:szCs w:val="24"/>
          <w:lang w:val="en-GB"/>
        </w:rPr>
        <w:t>to capture the more traditional and recognisable forms of political action: rhetorical persuasion, ideological argument, political advocacy, etc. Class</w:t>
      </w:r>
      <w:r>
        <w:rPr>
          <w:sz w:val="24"/>
          <w:szCs w:val="24"/>
          <w:lang w:val="en-GB"/>
        </w:rPr>
        <w:t>ic descriptions of the functions of the public sphere tend to characterise it as an issue of sovereignty—the ability of “the people” to speak to and force changes amongst established domains of power like the state, the church, the military, etc. (Anderson</w:t>
      </w:r>
      <w:r>
        <w:rPr>
          <w:sz w:val="24"/>
          <w:szCs w:val="24"/>
          <w:lang w:val="en-GB"/>
        </w:rPr>
        <w:t xml:space="preserve"> </w:t>
      </w:r>
      <w:hyperlink w:anchor="_bookmark3">
        <w:r>
          <w:rPr>
            <w:rStyle w:val="InternetLink"/>
            <w:sz w:val="24"/>
            <w:szCs w:val="24"/>
            <w:lang w:val="en-GB"/>
          </w:rPr>
          <w:t>2006).</w:t>
        </w:r>
      </w:hyperlink>
      <w:r>
        <w:rPr>
          <w:sz w:val="24"/>
          <w:szCs w:val="24"/>
          <w:lang w:val="en-GB"/>
        </w:rPr>
        <w:t xml:space="preserve"> All of the tactics involved here are about visibility and the legitimacy of a political process.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 xml:space="preserve">To speak of figuration as a mode or component of “hacking” today, however, is to recognise that such classical forms </w:t>
      </w:r>
      <w:r>
        <w:rPr>
          <w:sz w:val="24"/>
          <w:szCs w:val="24"/>
          <w:lang w:val="en-GB"/>
        </w:rPr>
        <w:t>of discursive and persuasive power are also used as forms</w:t>
      </w:r>
      <w:ins w:id="91" w:author="Christopher Kelty" w:date="2016-06-20T10:06:00Z">
        <w:r>
          <w:rPr>
            <w:sz w:val="24"/>
            <w:szCs w:val="24"/>
            <w:lang w:val="en-GB"/>
          </w:rPr>
          <w:t xml:space="preserve"> of</w:t>
        </w:r>
      </w:ins>
      <w:r>
        <w:rPr>
          <w:sz w:val="24"/>
          <w:szCs w:val="24"/>
          <w:lang w:val="en-GB"/>
        </w:rPr>
        <w:t xml:space="preserve">, and in response to, hacking: operations by </w:t>
      </w:r>
      <w:ins w:id="92" w:author="Unknown Author" w:date="2016-06-21T19:25:00Z">
        <w:r>
          <w:rPr>
            <w:sz w:val="24"/>
            <w:szCs w:val="24"/>
            <w:lang w:val="en-GB"/>
          </w:rPr>
          <w:t>A</w:t>
        </w:r>
      </w:ins>
      <w:del w:id="93" w:author="Unknown Author" w:date="2016-06-21T19:25:00Z">
        <w:r>
          <w:rPr>
            <w:sz w:val="24"/>
            <w:szCs w:val="24"/>
            <w:lang w:val="en-GB"/>
          </w:rPr>
          <w:delText>a</w:delText>
        </w:r>
      </w:del>
      <w:r>
        <w:rPr>
          <w:sz w:val="24"/>
          <w:szCs w:val="24"/>
          <w:lang w:val="en-GB"/>
        </w:rPr>
        <w:t>nonymous, for instance, can be restricted to the widespread circulation of messages, videos and manifestos. The protests against SOPA and PIPA in 201</w:t>
      </w:r>
      <w:r>
        <w:rPr>
          <w:sz w:val="24"/>
          <w:szCs w:val="24"/>
          <w:lang w:val="en-GB"/>
        </w:rPr>
        <w:t xml:space="preserve">2 </w:t>
      </w:r>
      <w:ins w:id="94" w:author="Unknown Author" w:date="2016-06-21T19:30:00Z">
        <w:r>
          <w:rPr>
            <w:sz w:val="24"/>
            <w:szCs w:val="24"/>
            <w:lang w:val="en-GB"/>
          </w:rPr>
          <w:t xml:space="preserve">in the United States </w:t>
        </w:r>
      </w:ins>
      <w:r>
        <w:rPr>
          <w:sz w:val="24"/>
          <w:szCs w:val="24"/>
          <w:lang w:val="en-GB"/>
        </w:rPr>
        <w:t>were largely traditional responses by hackers (and others) to an attempted regulatory action.</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Materially speaking, figuration depends on shared communication structures. Very often today, hacking can take the form of </w:t>
      </w:r>
      <w:r>
        <w:rPr>
          <w:i/>
          <w:sz w:val="24"/>
          <w:szCs w:val="24"/>
          <w:lang w:val="en-GB"/>
        </w:rPr>
        <w:t xml:space="preserve">inventing </w:t>
      </w:r>
      <w:r>
        <w:rPr>
          <w:sz w:val="24"/>
          <w:szCs w:val="24"/>
          <w:lang w:val="en-GB"/>
        </w:rPr>
        <w:t xml:space="preserve">or </w:t>
      </w:r>
      <w:r>
        <w:rPr>
          <w:i/>
          <w:sz w:val="24"/>
          <w:szCs w:val="24"/>
          <w:lang w:val="en-GB"/>
        </w:rPr>
        <w:t>in</w:t>
      </w:r>
      <w:r>
        <w:rPr>
          <w:i/>
          <w:sz w:val="24"/>
          <w:szCs w:val="24"/>
          <w:lang w:val="en-GB"/>
        </w:rPr>
        <w:t xml:space="preserve">verting </w:t>
      </w:r>
      <w:r>
        <w:rPr>
          <w:sz w:val="24"/>
          <w:szCs w:val="24"/>
          <w:lang w:val="en-GB"/>
        </w:rPr>
        <w:t>communication practices as part of or in response to practices of figuration. In many ways, open government data advocates of the last few years are demanding that longstanding institutional structures (such as public hearings or requests for comme</w:t>
      </w:r>
      <w:r>
        <w:rPr>
          <w:sz w:val="24"/>
          <w:szCs w:val="24"/>
          <w:lang w:val="en-GB"/>
        </w:rPr>
        <w:t xml:space="preserve">nts) be hacked in order to make interacting with the </w:t>
      </w:r>
      <w:r>
        <w:rPr>
          <w:sz w:val="24"/>
          <w:szCs w:val="24"/>
          <w:lang w:val="en-GB"/>
        </w:rPr>
        <w:lastRenderedPageBreak/>
        <w:t>government and its agencies simpler or to make agencies more responsive. To do this they rely on a figuration of government as slow, non-responsive, elitist, or rigidly bureaucratic.</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Substantively (at l</w:t>
      </w:r>
      <w:r>
        <w:rPr>
          <w:sz w:val="24"/>
          <w:szCs w:val="24"/>
          <w:lang w:val="en-GB"/>
        </w:rPr>
        <w:t xml:space="preserve">east in the domains of intellectual property and information technology) practices of figuration have been heavily focused on issues such as privacy, transparency, free speech, </w:t>
      </w:r>
      <w:proofErr w:type="gramStart"/>
      <w:r>
        <w:rPr>
          <w:sz w:val="24"/>
          <w:szCs w:val="24"/>
          <w:lang w:val="en-GB"/>
        </w:rPr>
        <w:t>freedom to operate (or innovate), and network neutrality</w:t>
      </w:r>
      <w:proofErr w:type="gramEnd"/>
      <w:r>
        <w:rPr>
          <w:sz w:val="24"/>
          <w:szCs w:val="24"/>
          <w:lang w:val="en-GB"/>
        </w:rPr>
        <w:t xml:space="preserve">. These issues subtend </w:t>
      </w:r>
      <w:r>
        <w:rPr>
          <w:sz w:val="24"/>
          <w:szCs w:val="24"/>
          <w:lang w:val="en-GB"/>
        </w:rPr>
        <w:t>a long and rich discourse that includes both scholarly debates and conventional understandings of these concepts and their value to our lives. Examples of “</w:t>
      </w:r>
      <w:proofErr w:type="spellStart"/>
      <w:r>
        <w:rPr>
          <w:sz w:val="24"/>
          <w:szCs w:val="24"/>
          <w:lang w:val="en-GB"/>
        </w:rPr>
        <w:t>hackish</w:t>
      </w:r>
      <w:proofErr w:type="spellEnd"/>
      <w:r>
        <w:rPr>
          <w:sz w:val="24"/>
          <w:szCs w:val="24"/>
          <w:lang w:val="en-GB"/>
        </w:rPr>
        <w:t>” figuration include the Electronic Frontier Foundation. EFF was created in the context of “h</w:t>
      </w:r>
      <w:r>
        <w:rPr>
          <w:sz w:val="24"/>
          <w:szCs w:val="24"/>
          <w:lang w:val="en-GB"/>
        </w:rPr>
        <w:t xml:space="preserve">acker crackdowns” of the early 1990’s to articulate a discourse on the importance of defending civil liberties online, and as a fund to legally defend hackers from prosecutorial overreach. Similarly, the death of Aaron Swartz provides a figure of openness </w:t>
      </w:r>
      <w:r>
        <w:rPr>
          <w:sz w:val="24"/>
          <w:szCs w:val="24"/>
          <w:lang w:val="en-GB"/>
        </w:rPr>
        <w:t xml:space="preserve">and </w:t>
      </w:r>
      <w:ins w:id="95" w:author="Unknown Author" w:date="2016-06-21T19:32:00Z">
        <w:r>
          <w:rPr>
            <w:sz w:val="24"/>
            <w:szCs w:val="24"/>
            <w:lang w:val="en-GB"/>
          </w:rPr>
          <w:t>O</w:t>
        </w:r>
      </w:ins>
      <w:del w:id="96" w:author="Unknown Author" w:date="2016-06-21T19:32:00Z">
        <w:r>
          <w:rPr>
            <w:sz w:val="24"/>
            <w:szCs w:val="24"/>
            <w:lang w:val="en-GB"/>
          </w:rPr>
          <w:delText>o</w:delText>
        </w:r>
      </w:del>
      <w:r>
        <w:rPr>
          <w:sz w:val="24"/>
          <w:szCs w:val="24"/>
          <w:lang w:val="en-GB"/>
        </w:rPr>
        <w:t xml:space="preserve">pen </w:t>
      </w:r>
      <w:proofErr w:type="gramStart"/>
      <w:ins w:id="97" w:author="Unknown Author" w:date="2016-06-21T19:32:00Z">
        <w:r>
          <w:rPr>
            <w:sz w:val="24"/>
            <w:szCs w:val="24"/>
            <w:lang w:val="en-GB"/>
          </w:rPr>
          <w:t>A</w:t>
        </w:r>
      </w:ins>
      <w:proofErr w:type="gramEnd"/>
      <w:del w:id="98" w:author="Unknown Author" w:date="2016-06-21T19:32:00Z">
        <w:r>
          <w:rPr>
            <w:sz w:val="24"/>
            <w:szCs w:val="24"/>
            <w:lang w:val="en-GB"/>
          </w:rPr>
          <w:delText>a</w:delText>
        </w:r>
      </w:del>
      <w:r>
        <w:rPr>
          <w:sz w:val="24"/>
          <w:szCs w:val="24"/>
          <w:lang w:val="en-GB"/>
        </w:rPr>
        <w:t>ccess as vital global struggles to which hackers can and should contribute.</w:t>
      </w:r>
    </w:p>
    <w:p w:rsidR="007621B2" w:rsidRDefault="007621B2">
      <w:pPr>
        <w:pStyle w:val="TextBody"/>
        <w:spacing w:before="0" w:line="360" w:lineRule="auto"/>
        <w:ind w:left="0"/>
        <w:rPr>
          <w:sz w:val="24"/>
          <w:szCs w:val="24"/>
          <w:lang w:val="en-GB"/>
        </w:rPr>
      </w:pPr>
    </w:p>
    <w:p w:rsidR="007621B2" w:rsidRDefault="001352CC">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Regulatory action</w:t>
      </w:r>
    </w:p>
    <w:p w:rsidR="007621B2" w:rsidRDefault="001352CC">
      <w:pPr>
        <w:pStyle w:val="TextBody"/>
        <w:spacing w:before="0" w:line="360" w:lineRule="auto"/>
        <w:ind w:left="0"/>
        <w:rPr>
          <w:sz w:val="24"/>
          <w:szCs w:val="24"/>
          <w:lang w:val="en-GB"/>
        </w:rPr>
      </w:pPr>
      <w:r>
        <w:rPr>
          <w:b/>
          <w:sz w:val="24"/>
          <w:szCs w:val="24"/>
          <w:lang w:val="en-GB"/>
        </w:rPr>
        <w:t xml:space="preserve">Regulatory action </w:t>
      </w:r>
      <w:r>
        <w:rPr>
          <w:sz w:val="24"/>
          <w:szCs w:val="24"/>
          <w:lang w:val="en-GB"/>
        </w:rPr>
        <w:t xml:space="preserve">is not historically a form of hacking, and in many ways it is its most important opposite. Nonetheless, a </w:t>
      </w:r>
      <w:proofErr w:type="spellStart"/>
      <w:r>
        <w:rPr>
          <w:sz w:val="24"/>
          <w:szCs w:val="24"/>
          <w:lang w:val="en-GB"/>
        </w:rPr>
        <w:t>hackish</w:t>
      </w:r>
      <w:proofErr w:type="spellEnd"/>
      <w:r>
        <w:rPr>
          <w:sz w:val="24"/>
          <w:szCs w:val="24"/>
          <w:lang w:val="en-GB"/>
        </w:rPr>
        <w:t xml:space="preserve"> attitude towards </w:t>
      </w:r>
      <w:r>
        <w:rPr>
          <w:sz w:val="24"/>
          <w:szCs w:val="24"/>
          <w:lang w:val="en-GB"/>
        </w:rPr>
        <w:t>regulatory action has emerged as a possibility—the strategic attempt to regulate (either formally as part of government action or through software, or informally through other means) represents another tool in the hacker kit. The language of regulation-as-</w:t>
      </w:r>
      <w:r>
        <w:rPr>
          <w:sz w:val="24"/>
          <w:szCs w:val="24"/>
          <w:lang w:val="en-GB"/>
        </w:rPr>
        <w:t xml:space="preserve">control was most clearly articulated in terms of hacking by </w:t>
      </w:r>
      <w:proofErr w:type="spellStart"/>
      <w:r>
        <w:rPr>
          <w:sz w:val="24"/>
          <w:szCs w:val="24"/>
          <w:lang w:val="en-GB"/>
        </w:rPr>
        <w:t>Lessig’s</w:t>
      </w:r>
      <w:proofErr w:type="spellEnd"/>
      <w:r>
        <w:rPr>
          <w:sz w:val="24"/>
          <w:szCs w:val="24"/>
          <w:lang w:val="en-GB"/>
        </w:rPr>
        <w:t xml:space="preserve"> famous work </w:t>
      </w:r>
      <w:r>
        <w:rPr>
          <w:rFonts w:cs="Times New Roman"/>
          <w:i/>
          <w:sz w:val="24"/>
          <w:szCs w:val="24"/>
          <w:lang w:val="en-GB"/>
        </w:rPr>
        <w:t>Code, and other laws of cyberspace</w:t>
      </w:r>
      <w:r>
        <w:rPr>
          <w:sz w:val="24"/>
          <w:szCs w:val="24"/>
          <w:lang w:val="en-GB"/>
        </w:rPr>
        <w:t>, which argued that many different kinds of things regulate behaviour (law, morals, architecture) and are amenable to change to different degrees (</w:t>
      </w:r>
      <w:proofErr w:type="spellStart"/>
      <w:r>
        <w:rPr>
          <w:sz w:val="24"/>
          <w:szCs w:val="24"/>
          <w:lang w:val="en-GB"/>
        </w:rPr>
        <w:t>Lessig</w:t>
      </w:r>
      <w:proofErr w:type="spellEnd"/>
      <w:r>
        <w:rPr>
          <w:sz w:val="24"/>
          <w:szCs w:val="24"/>
          <w:lang w:val="en-GB"/>
        </w:rPr>
        <w:t xml:space="preserve"> </w:t>
      </w:r>
      <w:hyperlink w:anchor="_bookmark29">
        <w:r>
          <w:rPr>
            <w:rStyle w:val="InternetLink"/>
            <w:sz w:val="24"/>
            <w:szCs w:val="24"/>
            <w:lang w:val="en-GB"/>
          </w:rPr>
          <w:t>2000).</w:t>
        </w:r>
      </w:hyperlink>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At the most general level, regulatory action includes any fo</w:t>
      </w:r>
      <w:r>
        <w:rPr>
          <w:sz w:val="24"/>
          <w:szCs w:val="24"/>
          <w:lang w:val="en-GB"/>
        </w:rPr>
        <w:t>rm of policy change intended to introduce, maintain, or extend control. State-based forms of regulatory action are the most obvious and familiar but large corporations also engage in regulatory action of particular kinds routinely—especially those industri</w:t>
      </w:r>
      <w:r>
        <w:rPr>
          <w:sz w:val="24"/>
          <w:szCs w:val="24"/>
          <w:lang w:val="en-GB"/>
        </w:rPr>
        <w:t>es who control networks or technologies in widespread use.</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Regulatory action almost necessarily implies large bureaucratic organisations of a classic </w:t>
      </w:r>
      <w:proofErr w:type="spellStart"/>
      <w:r>
        <w:rPr>
          <w:sz w:val="24"/>
          <w:szCs w:val="24"/>
          <w:lang w:val="en-GB"/>
        </w:rPr>
        <w:t>Weberian</w:t>
      </w:r>
      <w:proofErr w:type="spellEnd"/>
      <w:r>
        <w:rPr>
          <w:sz w:val="24"/>
          <w:szCs w:val="24"/>
          <w:lang w:val="en-GB"/>
        </w:rPr>
        <w:t xml:space="preserve"> type—rule-based, hierarchically ordered, and subject to regimes of oversight and transparency. A</w:t>
      </w:r>
      <w:r>
        <w:rPr>
          <w:sz w:val="24"/>
          <w:szCs w:val="24"/>
          <w:lang w:val="en-GB"/>
        </w:rPr>
        <w:t xml:space="preserve">s a result, regulatory action is relatively rare, and comparatively complicated to carry through. The tactics of invention, inversion, and figuration are often oriented towards </w:t>
      </w:r>
      <w:r>
        <w:rPr>
          <w:sz w:val="24"/>
          <w:szCs w:val="24"/>
          <w:lang w:val="en-GB"/>
        </w:rPr>
        <w:lastRenderedPageBreak/>
        <w:t>influencing, responding to or disrupting regulatory action of various kinds—the</w:t>
      </w:r>
      <w:r>
        <w:rPr>
          <w:sz w:val="24"/>
          <w:szCs w:val="24"/>
          <w:lang w:val="en-GB"/>
        </w:rPr>
        <w:t xml:space="preserve"> 2012 case of protests against SOPA/PIPA being a clear case; another case would be Operation Payback conducted by participants of Anonymous against the global credit card companies MasterCard and Visa, who had engaged in the regulatory action of systematic</w:t>
      </w:r>
      <w:r>
        <w:rPr>
          <w:sz w:val="24"/>
          <w:szCs w:val="24"/>
          <w:lang w:val="en-GB"/>
        </w:rPr>
        <w:t xml:space="preserve">ally blocking PayPal donations to the </w:t>
      </w:r>
      <w:proofErr w:type="spellStart"/>
      <w:r>
        <w:rPr>
          <w:sz w:val="24"/>
          <w:szCs w:val="24"/>
          <w:lang w:val="en-GB"/>
        </w:rPr>
        <w:t>WikiLeaks</w:t>
      </w:r>
      <w:proofErr w:type="spellEnd"/>
      <w:r>
        <w:rPr>
          <w:sz w:val="24"/>
          <w:szCs w:val="24"/>
          <w:lang w:val="en-GB"/>
        </w:rPr>
        <w:t xml:space="preserve"> organisation.</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Inversion often borders on regulatory action when it is used strategically to achieve something in the interests of a particular entity, but so too does figuration, which is the tactic most </w:t>
      </w:r>
      <w:r>
        <w:rPr>
          <w:sz w:val="24"/>
          <w:szCs w:val="24"/>
          <w:lang w:val="en-GB"/>
        </w:rPr>
        <w:t>often employed to support or protest a proposed legal change (both were used in the case of SOPA/PIPA). Cases of significant interest include those where regulatory action look more like cases of inversion—i.e. where a legal action, for instance, is used t</w:t>
      </w:r>
      <w:r>
        <w:rPr>
          <w:sz w:val="24"/>
          <w:szCs w:val="24"/>
          <w:lang w:val="en-GB"/>
        </w:rPr>
        <w:t xml:space="preserve">o threaten, intimidate, or censor a particular group. The injunctions filed against </w:t>
      </w:r>
      <w:proofErr w:type="spellStart"/>
      <w:r>
        <w:rPr>
          <w:sz w:val="24"/>
          <w:szCs w:val="24"/>
          <w:lang w:val="en-GB"/>
        </w:rPr>
        <w:t>Megaupload</w:t>
      </w:r>
      <w:proofErr w:type="spellEnd"/>
      <w:r>
        <w:rPr>
          <w:sz w:val="24"/>
          <w:szCs w:val="24"/>
          <w:lang w:val="en-GB"/>
        </w:rPr>
        <w:t xml:space="preserve"> and its owner, Kim Dotcom, for instance, are represented as mere enforcement of the law, but in reality represent the effective mobilisation of state power by in</w:t>
      </w:r>
      <w:r>
        <w:rPr>
          <w:sz w:val="24"/>
          <w:szCs w:val="24"/>
          <w:lang w:val="en-GB"/>
        </w:rPr>
        <w:t>dustry organisations like the MPAA and the RIAA.</w:t>
      </w:r>
    </w:p>
    <w:p w:rsidR="007621B2" w:rsidRDefault="007621B2">
      <w:pPr>
        <w:pStyle w:val="TextBody"/>
        <w:spacing w:before="0" w:line="360" w:lineRule="auto"/>
        <w:ind w:left="0"/>
        <w:rPr>
          <w:sz w:val="24"/>
          <w:szCs w:val="24"/>
          <w:lang w:val="en-GB"/>
        </w:rPr>
      </w:pPr>
    </w:p>
    <w:p w:rsidR="007621B2" w:rsidRDefault="001352CC">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Enforcement(s)</w:t>
      </w:r>
    </w:p>
    <w:p w:rsidR="007621B2" w:rsidRDefault="001352CC">
      <w:pPr>
        <w:pStyle w:val="TextBody"/>
        <w:spacing w:before="0" w:line="360" w:lineRule="auto"/>
        <w:ind w:left="0"/>
        <w:rPr>
          <w:sz w:val="24"/>
          <w:szCs w:val="24"/>
          <w:lang w:val="en-GB"/>
        </w:rPr>
      </w:pPr>
      <w:r>
        <w:rPr>
          <w:sz w:val="24"/>
          <w:szCs w:val="24"/>
          <w:lang w:val="en-GB"/>
        </w:rPr>
        <w:t xml:space="preserve">Finally, there are practices of enforcement. Often only implicitly or metaphorically included in a </w:t>
      </w:r>
      <w:proofErr w:type="spellStart"/>
      <w:r>
        <w:rPr>
          <w:sz w:val="24"/>
          <w:szCs w:val="24"/>
          <w:lang w:val="en-GB"/>
        </w:rPr>
        <w:t>Foucauldian</w:t>
      </w:r>
      <w:proofErr w:type="spellEnd"/>
      <w:r>
        <w:rPr>
          <w:sz w:val="24"/>
          <w:szCs w:val="24"/>
          <w:lang w:val="en-GB"/>
        </w:rPr>
        <w:t xml:space="preserve"> analysis (discipline is held to be more insidious and more profound kind of forc</w:t>
      </w:r>
      <w:r>
        <w:rPr>
          <w:sz w:val="24"/>
          <w:szCs w:val="24"/>
          <w:lang w:val="en-GB"/>
        </w:rPr>
        <w:t>e, a ’government of the soul’ for instance). While classic displays of sovereign power are relatively rare (helicopter raids by anti-terrorist forces on New Zealand mansions of flamboyant wannabe hackers notwithstanding, such as the case of Kim Dotcom), th</w:t>
      </w:r>
      <w:r>
        <w:rPr>
          <w:sz w:val="24"/>
          <w:szCs w:val="24"/>
          <w:lang w:val="en-GB"/>
        </w:rPr>
        <w:t>ey remain a central tactic in the repertoire of power, and they are by no means restricted to a state and its repressive apparatuses.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lang w:val="en-GB"/>
        </w:rPr>
      </w:pPr>
      <w:r>
        <w:rPr>
          <w:sz w:val="24"/>
          <w:szCs w:val="24"/>
          <w:lang w:val="en-GB"/>
        </w:rPr>
        <w:t>Many forms of enforcement are widely available today. A range of tactics and practices, of which the DDOS is only the mos</w:t>
      </w:r>
      <w:r>
        <w:rPr>
          <w:sz w:val="24"/>
          <w:szCs w:val="24"/>
          <w:lang w:val="en-GB"/>
        </w:rPr>
        <w:t xml:space="preserve">t common, are not confined to any particular segment of society, but available to anyone who might, for instance, download and install a copy of the Low Orbit Ion Cannon (or its predecessor, </w:t>
      </w:r>
      <w:proofErr w:type="spellStart"/>
      <w:r>
        <w:rPr>
          <w:sz w:val="24"/>
          <w:szCs w:val="24"/>
          <w:lang w:val="en-GB"/>
        </w:rPr>
        <w:t>FloodNet</w:t>
      </w:r>
      <w:proofErr w:type="spellEnd"/>
      <w:r>
        <w:rPr>
          <w:sz w:val="24"/>
          <w:szCs w:val="24"/>
          <w:lang w:val="en-GB"/>
        </w:rPr>
        <w:t xml:space="preserve">, written by the Electronic Disturbance </w:t>
      </w:r>
      <w:proofErr w:type="spellStart"/>
      <w:r>
        <w:rPr>
          <w:sz w:val="24"/>
          <w:szCs w:val="24"/>
          <w:lang w:val="en-GB"/>
        </w:rPr>
        <w:t>Theater</w:t>
      </w:r>
      <w:proofErr w:type="spellEnd"/>
      <w:r>
        <w:rPr>
          <w:sz w:val="24"/>
          <w:szCs w:val="24"/>
          <w:lang w:val="en-GB"/>
        </w:rPr>
        <w:t xml:space="preserve"> group in </w:t>
      </w:r>
      <w:r>
        <w:rPr>
          <w:sz w:val="24"/>
          <w:szCs w:val="24"/>
          <w:lang w:val="en-GB"/>
        </w:rPr>
        <w:t xml:space="preserve">1994 to flood the Mexican government website with requests in order to send a message of support for the Zapatistas). Legal tools like cease-and-desist letters are also routinely used as a tactic of force; even patent litigation can be understood this way </w:t>
      </w:r>
      <w:r>
        <w:rPr>
          <w:sz w:val="24"/>
          <w:szCs w:val="24"/>
          <w:lang w:val="en-GB"/>
        </w:rPr>
        <w:t xml:space="preserve">when conducted by so-called patent trolls. Networked-based forms of disruption are very often simultaneously tactics of invention or inversion—coming into existence in response to the </w:t>
      </w:r>
      <w:r>
        <w:rPr>
          <w:sz w:val="24"/>
          <w:szCs w:val="24"/>
          <w:lang w:val="en-GB"/>
        </w:rPr>
        <w:lastRenderedPageBreak/>
        <w:t>actions of states or corporations. Piracy and cracking generally might b</w:t>
      </w:r>
      <w:r>
        <w:rPr>
          <w:sz w:val="24"/>
          <w:szCs w:val="24"/>
          <w:lang w:val="en-GB"/>
        </w:rPr>
        <w:t xml:space="preserve">e said to move from being a tactic of inversion when </w:t>
      </w:r>
      <w:proofErr w:type="gramStart"/>
      <w:r>
        <w:rPr>
          <w:sz w:val="24"/>
          <w:szCs w:val="24"/>
          <w:lang w:val="en-GB"/>
        </w:rPr>
        <w:t>a vulnerability</w:t>
      </w:r>
      <w:proofErr w:type="gramEnd"/>
      <w:r>
        <w:rPr>
          <w:sz w:val="24"/>
          <w:szCs w:val="24"/>
          <w:lang w:val="en-GB"/>
        </w:rPr>
        <w:t xml:space="preserve"> in a copy-protection scheme is merely demonstrated (e.g. </w:t>
      </w:r>
      <w:proofErr w:type="spellStart"/>
      <w:r>
        <w:rPr>
          <w:sz w:val="24"/>
          <w:szCs w:val="24"/>
          <w:lang w:val="en-GB"/>
        </w:rPr>
        <w:t>Sklyarov</w:t>
      </w:r>
      <w:proofErr w:type="spellEnd"/>
      <w:r>
        <w:rPr>
          <w:sz w:val="24"/>
          <w:szCs w:val="24"/>
          <w:lang w:val="en-GB"/>
        </w:rPr>
        <w:t xml:space="preserve"> demonstrating holes in the eBook Reader) to a tactic of force when that vulnerability is routinely exploited for gain, pr</w:t>
      </w:r>
      <w:r>
        <w:rPr>
          <w:sz w:val="24"/>
          <w:szCs w:val="24"/>
          <w:lang w:val="en-GB"/>
        </w:rPr>
        <w:t>otest, or sabotage.</w:t>
      </w:r>
    </w:p>
    <w:p w:rsidR="007621B2" w:rsidRDefault="007621B2">
      <w:pPr>
        <w:ind w:left="2112"/>
        <w:rPr>
          <w:rFonts w:ascii="Times New Roman" w:eastAsia="Times New Roman" w:hAnsi="Times New Roman" w:cs="Times New Roman"/>
          <w:sz w:val="20"/>
          <w:szCs w:val="20"/>
          <w:lang w:val="en-GB"/>
        </w:rPr>
      </w:pPr>
    </w:p>
    <w:p w:rsidR="007621B2" w:rsidRDefault="007621B2">
      <w:pPr>
        <w:spacing w:before="6"/>
        <w:rPr>
          <w:rFonts w:ascii="Times New Roman" w:eastAsia="Times New Roman" w:hAnsi="Times New Roman" w:cs="Times New Roman"/>
          <w:sz w:val="16"/>
          <w:szCs w:val="16"/>
          <w:lang w:val="en-GB"/>
        </w:rPr>
      </w:pPr>
    </w:p>
    <w:p w:rsidR="007621B2" w:rsidRDefault="001352CC">
      <w:pPr>
        <w:pStyle w:val="TextBody"/>
        <w:spacing w:before="0" w:line="360" w:lineRule="auto"/>
        <w:ind w:left="0"/>
        <w:rPr>
          <w:sz w:val="24"/>
          <w:szCs w:val="24"/>
          <w:lang w:val="en-GB"/>
        </w:rPr>
      </w:pPr>
      <w:ins w:id="99" w:author="Christopher Kelty" w:date="2016-06-20T10:56:00Z">
        <w:r>
          <w:rPr>
            <w:sz w:val="24"/>
            <w:szCs w:val="24"/>
            <w:lang w:val="en-GB"/>
          </w:rPr>
          <w:t>[Figure 3 about here]</w:t>
        </w:r>
      </w:ins>
    </w:p>
    <w:p w:rsidR="007621B2" w:rsidRDefault="001352CC">
      <w:pPr>
        <w:pStyle w:val="TextBody"/>
        <w:spacing w:before="0" w:line="360" w:lineRule="auto"/>
        <w:ind w:left="0"/>
        <w:rPr>
          <w:sz w:val="24"/>
          <w:szCs w:val="24"/>
          <w:lang w:val="en-GB"/>
        </w:rPr>
      </w:pPr>
      <w:del w:id="100" w:author="Christopher Kelty" w:date="2016-06-20T10:56:00Z">
        <w:r>
          <w:rPr>
            <w:sz w:val="24"/>
            <w:szCs w:val="24"/>
            <w:lang w:val="en-GB"/>
          </w:rPr>
          <w:delText>Figure 3: Stack of Power: an analytic decomposition of hacking practices and how they might relate</w:delText>
        </w:r>
      </w:del>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These five practices fit together as one possible description of how “hacking” is part of a topology of power to</w:t>
      </w:r>
      <w:r>
        <w:rPr>
          <w:sz w:val="24"/>
          <w:szCs w:val="24"/>
          <w:lang w:val="en-GB"/>
        </w:rPr>
        <w:t>day. The software programmer’s metaphor of a “stack” is useful here—in common parlance it refers to a frequently deployed but heterogeneous collection of tools</w:t>
      </w:r>
      <w:ins w:id="101" w:author="Unknown Author" w:date="2016-06-21T19:58:00Z">
        <w:r>
          <w:rPr>
            <w:sz w:val="24"/>
            <w:szCs w:val="24"/>
            <w:lang w:val="en-GB"/>
          </w:rPr>
          <w:t>, libraries, and interfaces</w:t>
        </w:r>
      </w:ins>
      <w:r>
        <w:rPr>
          <w:sz w:val="24"/>
          <w:szCs w:val="24"/>
          <w:lang w:val="en-GB"/>
        </w:rPr>
        <w:t xml:space="preserve">. Such tools interface with each other, and can in some cases come to </w:t>
      </w:r>
      <w:r>
        <w:rPr>
          <w:sz w:val="24"/>
          <w:szCs w:val="24"/>
          <w:lang w:val="en-GB"/>
        </w:rPr>
        <w:t>depend on one another (nothing would happen without an operating system in place, but there are many variants available).</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The image of the stack we employ here, however, is meant to provide a basic map of push and pull, of action and reaction, or of </w:t>
      </w:r>
      <w:r>
        <w:rPr>
          <w:sz w:val="24"/>
          <w:szCs w:val="24"/>
          <w:lang w:val="en-GB"/>
        </w:rPr>
        <w:t>provocation and response. We intend it to be used to help diagnose certain technical or political thresholds in the recent past of hacking</w:t>
      </w:r>
      <w:ins w:id="102" w:author="Christopher Kelty" w:date="2016-06-20T10:11:00Z">
        <w:r>
          <w:rPr>
            <w:sz w:val="24"/>
            <w:szCs w:val="24"/>
            <w:lang w:val="en-GB"/>
          </w:rPr>
          <w:t>;</w:t>
        </w:r>
      </w:ins>
      <w:r>
        <w:rPr>
          <w:sz w:val="24"/>
          <w:szCs w:val="24"/>
          <w:lang w:val="en-GB"/>
        </w:rPr>
        <w:t xml:space="preserve"> </w:t>
      </w:r>
      <w:del w:id="103" w:author="Christopher Kelty" w:date="2016-06-20T10:11:00Z">
        <w:r>
          <w:rPr>
            <w:sz w:val="24"/>
            <w:szCs w:val="24"/>
            <w:lang w:val="en-GB"/>
          </w:rPr>
          <w:delText>(</w:delText>
        </w:r>
      </w:del>
      <w:r>
        <w:rPr>
          <w:sz w:val="24"/>
          <w:szCs w:val="24"/>
          <w:lang w:val="en-GB"/>
        </w:rPr>
        <w:t>and we take it as axiomatic, as anthropologists, that hackers are historically situated subjects who experience the</w:t>
      </w:r>
      <w:r>
        <w:rPr>
          <w:sz w:val="24"/>
          <w:szCs w:val="24"/>
          <w:lang w:val="en-GB"/>
        </w:rPr>
        <w:t>se thresholds in their own lives and practices under different conditions, despite sharing many technical devices, protocols, and infrastructures</w:t>
      </w:r>
      <w:del w:id="104" w:author="Christopher Kelty" w:date="2016-06-20T10:12:00Z">
        <w:r>
          <w:rPr>
            <w:sz w:val="24"/>
            <w:szCs w:val="24"/>
            <w:lang w:val="en-GB"/>
          </w:rPr>
          <w:delText>)</w:delText>
        </w:r>
      </w:del>
      <w:r>
        <w:rPr>
          <w:sz w:val="24"/>
          <w:szCs w:val="24"/>
          <w:lang w:val="en-GB"/>
        </w:rPr>
        <w:t>.</w:t>
      </w:r>
    </w:p>
    <w:p w:rsidR="007621B2" w:rsidRDefault="007621B2">
      <w:pPr>
        <w:rPr>
          <w:rFonts w:ascii="Times New Roman" w:eastAsia="Times New Roman" w:hAnsi="Times New Roman" w:cs="Times New Roman"/>
          <w:sz w:val="20"/>
          <w:szCs w:val="20"/>
          <w:lang w:val="en-GB"/>
        </w:rPr>
      </w:pPr>
    </w:p>
    <w:p w:rsidR="007621B2" w:rsidRDefault="001352CC">
      <w:pPr>
        <w:pStyle w:val="Heading1"/>
        <w:tabs>
          <w:tab w:val="left" w:pos="2083"/>
        </w:tabs>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Conclusion</w:t>
      </w:r>
    </w:p>
    <w:p w:rsidR="007621B2" w:rsidRDefault="001352CC">
      <w:pPr>
        <w:pStyle w:val="TextBody"/>
        <w:spacing w:before="0" w:line="360" w:lineRule="auto"/>
        <w:ind w:left="0"/>
      </w:pPr>
      <w:r>
        <w:rPr>
          <w:sz w:val="24"/>
          <w:szCs w:val="24"/>
          <w:lang w:val="en-GB"/>
        </w:rPr>
        <w:t>Are we experiencing the distancing between the “hacker” as a particular manifestation of personh</w:t>
      </w:r>
      <w:r>
        <w:rPr>
          <w:sz w:val="24"/>
          <w:szCs w:val="24"/>
          <w:lang w:val="en-GB"/>
        </w:rPr>
        <w:t>ood and the “hack” as a set of tactics of power? Or, conversely, are we witnessing a global expansion of the conditions for cultivation of hacker expertise, leading to a proliferation of differences in the context of what it means to be a hacker and to hac</w:t>
      </w:r>
      <w:r>
        <w:rPr>
          <w:sz w:val="24"/>
          <w:szCs w:val="24"/>
          <w:lang w:val="en-GB"/>
        </w:rPr>
        <w:t xml:space="preserve">k? How is the global difference in technical and moral cultivation of computer technologists related to the global accessibility of hacks? What are examples of the reverse process in which the actions of global hackers (say, book pirates in Russia, </w:t>
      </w:r>
      <w:proofErr w:type="spellStart"/>
      <w:r>
        <w:rPr>
          <w:sz w:val="24"/>
          <w:szCs w:val="24"/>
          <w:lang w:val="en-GB"/>
        </w:rPr>
        <w:t>hacktiv</w:t>
      </w:r>
      <w:r>
        <w:rPr>
          <w:sz w:val="24"/>
          <w:szCs w:val="24"/>
          <w:lang w:val="en-GB"/>
        </w:rPr>
        <w:t>ists</w:t>
      </w:r>
      <w:proofErr w:type="spellEnd"/>
      <w:r>
        <w:rPr>
          <w:sz w:val="24"/>
          <w:szCs w:val="24"/>
          <w:lang w:val="en-GB"/>
        </w:rPr>
        <w:t xml:space="preserve"> in Tunisia, or Anonymous’ attacks on ISIS) have an impact on mainstream practices?</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 xml:space="preserve">To return to these open questions, we conclude with the following observations. First, we suggest that the study of hacking as a practice of ethical and technical </w:t>
      </w:r>
      <w:proofErr w:type="spellStart"/>
      <w:r>
        <w:rPr>
          <w:sz w:val="24"/>
          <w:szCs w:val="24"/>
          <w:lang w:val="en-GB"/>
        </w:rPr>
        <w:t>ensk</w:t>
      </w:r>
      <w:r>
        <w:rPr>
          <w:sz w:val="24"/>
          <w:szCs w:val="24"/>
          <w:lang w:val="en-GB"/>
        </w:rPr>
        <w:t>i</w:t>
      </w:r>
      <w:ins w:id="105" w:author="Christopher Kelty" w:date="2016-06-20T10:12:00Z">
        <w:r>
          <w:rPr>
            <w:sz w:val="24"/>
            <w:szCs w:val="24"/>
            <w:lang w:val="en-GB"/>
          </w:rPr>
          <w:t>l</w:t>
        </w:r>
      </w:ins>
      <w:r>
        <w:rPr>
          <w:sz w:val="24"/>
          <w:szCs w:val="24"/>
          <w:lang w:val="en-GB"/>
        </w:rPr>
        <w:t>lment</w:t>
      </w:r>
      <w:proofErr w:type="spellEnd"/>
      <w:r>
        <w:rPr>
          <w:sz w:val="24"/>
          <w:szCs w:val="24"/>
          <w:lang w:val="en-GB"/>
        </w:rPr>
        <w:t xml:space="preserve"> can be </w:t>
      </w:r>
      <w:r>
        <w:rPr>
          <w:sz w:val="24"/>
          <w:szCs w:val="24"/>
          <w:lang w:val="en-GB"/>
        </w:rPr>
        <w:lastRenderedPageBreak/>
        <w:t>advanced to describe and interpret manifestations of hacking outside the Euro-American centres of technical and discursive production on digital technology. Such work is necessary if we seek to displace the imperial imperative of digital tec</w:t>
      </w:r>
      <w:r>
        <w:rPr>
          <w:sz w:val="24"/>
          <w:szCs w:val="24"/>
          <w:lang w:val="en-GB"/>
        </w:rPr>
        <w:t xml:space="preserve">hnology, which often transforms sociotechnical </w:t>
      </w:r>
      <w:r>
        <w:rPr>
          <w:i/>
          <w:sz w:val="24"/>
          <w:szCs w:val="24"/>
          <w:lang w:val="en-GB"/>
        </w:rPr>
        <w:t xml:space="preserve">difference </w:t>
      </w:r>
      <w:r>
        <w:rPr>
          <w:sz w:val="24"/>
          <w:szCs w:val="24"/>
          <w:lang w:val="en-GB"/>
        </w:rPr>
        <w:t>into resemblance (or poorly made copy</w:t>
      </w:r>
      <w:ins w:id="106" w:author="Unknown Author" w:date="2016-06-21T20:01:00Z">
        <w:r>
          <w:rPr>
            <w:sz w:val="24"/>
            <w:szCs w:val="24"/>
            <w:lang w:val="en-GB"/>
          </w:rPr>
          <w:t xml:space="preserve"> of Euro-American “sources”</w:t>
        </w:r>
      </w:ins>
      <w:r>
        <w:rPr>
          <w:sz w:val="24"/>
          <w:szCs w:val="24"/>
          <w:lang w:val="en-GB"/>
        </w:rPr>
        <w:t>) in other parts of the world.</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Anthropological studies of the global circulation of digital technologies and expert technologists hav</w:t>
      </w:r>
      <w:r>
        <w:rPr>
          <w:sz w:val="24"/>
          <w:szCs w:val="24"/>
          <w:lang w:val="en-GB"/>
        </w:rPr>
        <w:t>e demonstrated the naturalisation of Euro-American assumptions in digital design: from user interfaces to data models; assumptions of usefulness of particular technologies based on the prestige of their place of creation; and the imposition of particular p</w:t>
      </w:r>
      <w:r>
        <w:rPr>
          <w:sz w:val="24"/>
          <w:szCs w:val="24"/>
          <w:lang w:val="en-GB"/>
        </w:rPr>
        <w:t xml:space="preserve">rojects from centres of production to disconnected peripheries of the global South (Chan </w:t>
      </w:r>
      <w:hyperlink w:anchor="_bookmark7">
        <w:r>
          <w:rPr>
            <w:rStyle w:val="InternetLink"/>
            <w:sz w:val="24"/>
            <w:szCs w:val="24"/>
            <w:lang w:val="en-GB"/>
          </w:rPr>
          <w:t>2013,</w:t>
        </w:r>
      </w:hyperlink>
      <w:r>
        <w:rPr>
          <w:sz w:val="24"/>
          <w:szCs w:val="24"/>
          <w:lang w:val="en-GB"/>
        </w:rPr>
        <w:t xml:space="preserve"> </w:t>
      </w:r>
      <w:proofErr w:type="spellStart"/>
      <w:r>
        <w:rPr>
          <w:sz w:val="24"/>
          <w:szCs w:val="24"/>
          <w:lang w:val="en-GB"/>
        </w:rPr>
        <w:t>Takhteyev</w:t>
      </w:r>
      <w:proofErr w:type="spellEnd"/>
      <w:r>
        <w:rPr>
          <w:sz w:val="24"/>
          <w:szCs w:val="24"/>
          <w:lang w:val="en-GB"/>
        </w:rPr>
        <w:t xml:space="preserve"> </w:t>
      </w:r>
      <w:hyperlink w:anchor="_bookmark44">
        <w:r>
          <w:rPr>
            <w:rStyle w:val="InternetLink"/>
            <w:sz w:val="24"/>
            <w:szCs w:val="24"/>
            <w:lang w:val="en-GB"/>
          </w:rPr>
          <w:t>2012,</w:t>
        </w:r>
      </w:hyperlink>
      <w:r>
        <w:rPr>
          <w:sz w:val="24"/>
          <w:szCs w:val="24"/>
          <w:lang w:val="en-GB"/>
        </w:rPr>
        <w:t xml:space="preserve"> Xiang </w:t>
      </w:r>
      <w:hyperlink w:anchor="_bookmark51">
        <w:r>
          <w:rPr>
            <w:rStyle w:val="InternetLink"/>
            <w:sz w:val="24"/>
            <w:szCs w:val="24"/>
            <w:lang w:val="en-GB"/>
          </w:rPr>
          <w:t>2007,</w:t>
        </w:r>
      </w:hyperlink>
      <w:r>
        <w:rPr>
          <w:sz w:val="24"/>
          <w:szCs w:val="24"/>
          <w:lang w:val="en-GB"/>
        </w:rPr>
        <w:t xml:space="preserve"> Murillo</w:t>
      </w:r>
      <w:del w:id="107" w:author="Unknown Author" w:date="2016-06-21T20:01:00Z">
        <w:r>
          <w:rPr>
            <w:sz w:val="24"/>
            <w:szCs w:val="24"/>
            <w:lang w:val="en-GB"/>
          </w:rPr>
          <w:delText xml:space="preserve"> Rosado</w:delText>
        </w:r>
      </w:del>
      <w:r>
        <w:rPr>
          <w:sz w:val="24"/>
          <w:szCs w:val="24"/>
          <w:lang w:val="en-GB"/>
        </w:rPr>
        <w:t xml:space="preserve"> </w:t>
      </w:r>
      <w:hyperlink w:anchor="_bookmark32">
        <w:r>
          <w:rPr>
            <w:rStyle w:val="InternetLink"/>
            <w:sz w:val="24"/>
            <w:szCs w:val="24"/>
            <w:lang w:val="en-GB"/>
          </w:rPr>
          <w:t>2</w:t>
        </w:r>
      </w:hyperlink>
      <w:r>
        <w:rPr>
          <w:sz w:val="24"/>
          <w:szCs w:val="24"/>
          <w:lang w:val="en-GB"/>
        </w:rPr>
        <w:t>015). We suggest that such assumptions might well be built into the global stack of power we describe above, and to look to different traditions would be to ask how hacks themselves might be hacked.</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The recent past of hack</w:t>
      </w:r>
      <w:r>
        <w:rPr>
          <w:sz w:val="24"/>
          <w:szCs w:val="24"/>
          <w:lang w:val="en-GB"/>
        </w:rPr>
        <w:t xml:space="preserve">ing clearly overlaps with other practices–those of piracy, activism (whether labelled cyber-activism or </w:t>
      </w:r>
      <w:proofErr w:type="spellStart"/>
      <w:r>
        <w:rPr>
          <w:sz w:val="24"/>
          <w:szCs w:val="24"/>
          <w:lang w:val="en-GB"/>
        </w:rPr>
        <w:t>hacktivism</w:t>
      </w:r>
      <w:proofErr w:type="spellEnd"/>
      <w:r>
        <w:rPr>
          <w:sz w:val="24"/>
          <w:szCs w:val="24"/>
          <w:lang w:val="en-GB"/>
        </w:rPr>
        <w:t xml:space="preserve">), trolling, leaking, and breaching. Such practices should be understood not as simple forms of hacking, but as part of a topology of power </w:t>
      </w:r>
      <w:del w:id="108" w:author="Christopher Kelty" w:date="2016-06-20T10:13:00Z">
        <w:r>
          <w:rPr>
            <w:sz w:val="24"/>
            <w:szCs w:val="24"/>
            <w:lang w:val="en-GB"/>
          </w:rPr>
          <w:delText>wh</w:delText>
        </w:r>
        <w:r>
          <w:rPr>
            <w:sz w:val="24"/>
            <w:szCs w:val="24"/>
            <w:lang w:val="en-GB"/>
          </w:rPr>
          <w:delText xml:space="preserve">ich </w:delText>
        </w:r>
      </w:del>
      <w:ins w:id="109" w:author="Christopher Kelty" w:date="2016-06-20T10:13:00Z">
        <w:r>
          <w:rPr>
            <w:sz w:val="24"/>
            <w:szCs w:val="24"/>
            <w:lang w:val="en-GB"/>
          </w:rPr>
          <w:t xml:space="preserve">that </w:t>
        </w:r>
      </w:ins>
      <w:r>
        <w:rPr>
          <w:sz w:val="24"/>
          <w:szCs w:val="24"/>
          <w:lang w:val="en-GB"/>
        </w:rPr>
        <w:t>is locally stable, but historically changing. If history has tended towards the stabilisation of forms of power, the manifest speed and ease with which the contemporary topology can be stretched and deformed suggests a perpetual oscillation or tur</w:t>
      </w:r>
      <w:r>
        <w:rPr>
          <w:sz w:val="24"/>
          <w:szCs w:val="24"/>
          <w:lang w:val="en-GB"/>
        </w:rPr>
        <w:t xml:space="preserve">bulence, limited only by the energy and enthusiasm that can be committed to the various practices of invention, inversion, enforcement, </w:t>
      </w:r>
      <w:ins w:id="110" w:author="Christopher Kelty" w:date="2016-06-20T10:14:00Z">
        <w:r>
          <w:rPr>
            <w:sz w:val="24"/>
            <w:szCs w:val="24"/>
            <w:lang w:val="en-GB"/>
          </w:rPr>
          <w:t xml:space="preserve">figuration, </w:t>
        </w:r>
      </w:ins>
      <w:r>
        <w:rPr>
          <w:sz w:val="24"/>
          <w:szCs w:val="24"/>
          <w:lang w:val="en-GB"/>
        </w:rPr>
        <w:t xml:space="preserve">or regulation. Secondly, we suggest that the widespread embrace of hacking reflects changes in </w:t>
      </w:r>
      <w:ins w:id="111" w:author="Unknown Author" w:date="2016-06-21T20:02:00Z">
        <w:r>
          <w:rPr>
            <w:sz w:val="24"/>
            <w:szCs w:val="24"/>
            <w:lang w:val="en-GB"/>
          </w:rPr>
          <w:t>three</w:t>
        </w:r>
      </w:ins>
      <w:del w:id="112" w:author="Unknown Author" w:date="2016-06-21T20:02:00Z">
        <w:r>
          <w:rPr>
            <w:sz w:val="24"/>
            <w:szCs w:val="24"/>
            <w:lang w:val="en-GB"/>
          </w:rPr>
          <w:delText>two</w:delText>
        </w:r>
      </w:del>
      <w:r>
        <w:rPr>
          <w:sz w:val="24"/>
          <w:szCs w:val="24"/>
          <w:lang w:val="en-GB"/>
        </w:rPr>
        <w:t xml:space="preserve"> trad</w:t>
      </w:r>
      <w:r>
        <w:rPr>
          <w:sz w:val="24"/>
          <w:szCs w:val="24"/>
          <w:lang w:val="en-GB"/>
        </w:rPr>
        <w:t>itional domains of study: work</w:t>
      </w:r>
      <w:ins w:id="113" w:author="Unknown Author" w:date="2016-06-21T20:03:00Z">
        <w:r>
          <w:rPr>
            <w:sz w:val="24"/>
            <w:szCs w:val="24"/>
            <w:lang w:val="en-GB"/>
          </w:rPr>
          <w:t>, education,</w:t>
        </w:r>
      </w:ins>
      <w:r>
        <w:rPr>
          <w:sz w:val="24"/>
          <w:szCs w:val="24"/>
          <w:lang w:val="en-GB"/>
        </w:rPr>
        <w:t xml:space="preserve"> and political action. The language of hacking and the question of hacker personhood </w:t>
      </w:r>
      <w:proofErr w:type="gramStart"/>
      <w:r>
        <w:rPr>
          <w:sz w:val="24"/>
          <w:szCs w:val="24"/>
          <w:lang w:val="en-GB"/>
        </w:rPr>
        <w:t>provides</w:t>
      </w:r>
      <w:proofErr w:type="gramEnd"/>
      <w:r>
        <w:rPr>
          <w:sz w:val="24"/>
          <w:szCs w:val="24"/>
          <w:lang w:val="en-GB"/>
        </w:rPr>
        <w:t xml:space="preserve"> a window on the changing meaning of work, career, and expertise. Rather than a life-long career, grounded in training an</w:t>
      </w:r>
      <w:r>
        <w:rPr>
          <w:sz w:val="24"/>
          <w:szCs w:val="24"/>
          <w:lang w:val="en-GB"/>
        </w:rPr>
        <w:t xml:space="preserve">d acquisition of expertise, maintained through repeated trials of problem-solving within the basic framework of the division of labour, the embrace of “hacking” (as in the case of the Hack Desk) is clear evidence of anxieties about work that is temporary, </w:t>
      </w:r>
      <w:r>
        <w:rPr>
          <w:sz w:val="24"/>
          <w:szCs w:val="24"/>
          <w:lang w:val="en-GB"/>
        </w:rPr>
        <w:t xml:space="preserve">flexible, transient, and often includes highly individualised ways of demonstrating one’s creativity. They remain focused on </w:t>
      </w:r>
      <w:proofErr w:type="gramStart"/>
      <w:r>
        <w:rPr>
          <w:sz w:val="24"/>
          <w:szCs w:val="24"/>
          <w:lang w:val="en-GB"/>
        </w:rPr>
        <w:t>problem-solving</w:t>
      </w:r>
      <w:proofErr w:type="gramEnd"/>
      <w:r>
        <w:rPr>
          <w:sz w:val="24"/>
          <w:szCs w:val="24"/>
          <w:lang w:val="en-GB"/>
        </w:rPr>
        <w:t>, but disdain a division of labour and a hierarchy of expertise, which often mirrors actual changes in work environm</w:t>
      </w:r>
      <w:r>
        <w:rPr>
          <w:sz w:val="24"/>
          <w:szCs w:val="24"/>
          <w:lang w:val="en-GB"/>
        </w:rPr>
        <w:t>ents in the last several decades (</w:t>
      </w:r>
      <w:proofErr w:type="spellStart"/>
      <w:r>
        <w:rPr>
          <w:sz w:val="24"/>
          <w:szCs w:val="24"/>
          <w:lang w:val="en-GB"/>
        </w:rPr>
        <w:t>Boltanski</w:t>
      </w:r>
      <w:proofErr w:type="spellEnd"/>
      <w:r>
        <w:rPr>
          <w:sz w:val="24"/>
          <w:szCs w:val="24"/>
          <w:lang w:val="en-GB"/>
        </w:rPr>
        <w:t xml:space="preserve"> &amp; </w:t>
      </w:r>
      <w:proofErr w:type="spellStart"/>
      <w:r>
        <w:rPr>
          <w:sz w:val="24"/>
          <w:szCs w:val="24"/>
          <w:lang w:val="en-GB"/>
        </w:rPr>
        <w:t>Chiapello</w:t>
      </w:r>
      <w:proofErr w:type="spellEnd"/>
      <w:r>
        <w:rPr>
          <w:sz w:val="24"/>
          <w:szCs w:val="24"/>
          <w:lang w:val="en-GB"/>
        </w:rPr>
        <w:t xml:space="preserve"> </w:t>
      </w:r>
      <w:hyperlink w:anchor="_bookmark5">
        <w:r>
          <w:rPr>
            <w:rStyle w:val="InternetLink"/>
            <w:sz w:val="24"/>
            <w:szCs w:val="24"/>
            <w:lang w:val="en-GB"/>
          </w:rPr>
          <w:t>2005).</w:t>
        </w:r>
      </w:hyperlink>
      <w:r>
        <w:rPr>
          <w:sz w:val="24"/>
          <w:szCs w:val="24"/>
          <w:lang w:val="en-GB"/>
        </w:rPr>
        <w:t xml:space="preserve"> In this respect, hacker personhood may represent a vanguard of sorts for changes affecting large parts of a global labour force.</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rPr>
          <w:sz w:val="24"/>
          <w:szCs w:val="24"/>
          <w:lang w:val="en-GB"/>
        </w:rPr>
      </w:pPr>
      <w:r>
        <w:rPr>
          <w:sz w:val="24"/>
          <w:szCs w:val="24"/>
          <w:lang w:val="en-GB"/>
        </w:rPr>
        <w:t xml:space="preserve">By contrast, when hacker </w:t>
      </w:r>
      <w:r>
        <w:rPr>
          <w:sz w:val="24"/>
          <w:szCs w:val="24"/>
          <w:lang w:val="en-GB"/>
        </w:rPr>
        <w:t xml:space="preserve">personhood is considered in light of political action, it highlights a different set of changes, and possibly a political </w:t>
      </w:r>
      <w:proofErr w:type="gramStart"/>
      <w:r>
        <w:rPr>
          <w:sz w:val="24"/>
          <w:szCs w:val="24"/>
          <w:lang w:val="en-GB"/>
        </w:rPr>
        <w:t>threshold which</w:t>
      </w:r>
      <w:proofErr w:type="gramEnd"/>
      <w:r>
        <w:rPr>
          <w:sz w:val="24"/>
          <w:szCs w:val="24"/>
          <w:lang w:val="en-GB"/>
        </w:rPr>
        <w:t xml:space="preserve"> might be described as a new form of sabotage. It is this aspect—especially under the label of </w:t>
      </w:r>
      <w:proofErr w:type="spellStart"/>
      <w:r>
        <w:rPr>
          <w:sz w:val="24"/>
          <w:szCs w:val="24"/>
          <w:lang w:val="en-GB"/>
        </w:rPr>
        <w:t>hacktivism</w:t>
      </w:r>
      <w:proofErr w:type="spellEnd"/>
      <w:r>
        <w:rPr>
          <w:sz w:val="24"/>
          <w:szCs w:val="24"/>
          <w:lang w:val="en-GB"/>
        </w:rPr>
        <w:t xml:space="preserve">—which raises </w:t>
      </w:r>
      <w:r>
        <w:rPr>
          <w:sz w:val="24"/>
          <w:szCs w:val="24"/>
          <w:lang w:val="en-GB"/>
        </w:rPr>
        <w:t>the central question of the link between hackers and hacking, precisely because of the proliferation of hacks that can simultaneously be used for diametrically opposed political purposes. Sabotage does not always imply a form of class resistance</w:t>
      </w:r>
      <w:ins w:id="114" w:author="Unknown Author" w:date="2016-06-21T20:04:00Z">
        <w:r>
          <w:rPr>
            <w:sz w:val="24"/>
            <w:szCs w:val="24"/>
            <w:lang w:val="en-GB"/>
          </w:rPr>
          <w:t xml:space="preserve"> and consci</w:t>
        </w:r>
        <w:r>
          <w:rPr>
            <w:sz w:val="24"/>
            <w:szCs w:val="24"/>
            <w:lang w:val="en-GB"/>
          </w:rPr>
          <w:t>ousness</w:t>
        </w:r>
      </w:ins>
      <w:r>
        <w:rPr>
          <w:sz w:val="24"/>
          <w:szCs w:val="24"/>
          <w:lang w:val="en-GB"/>
        </w:rPr>
        <w:t>—it is also often a competitive tactic within capitalism and a form of warfare engaged in by state actors. But whether this form of hacking-as-sabotage is related to the production of a particular form of hacker personhood remains an open question.</w:t>
      </w:r>
    </w:p>
    <w:p w:rsidR="007621B2" w:rsidRDefault="007621B2">
      <w:pPr>
        <w:pStyle w:val="TextBody"/>
        <w:spacing w:before="0" w:line="360" w:lineRule="auto"/>
        <w:ind w:left="0"/>
        <w:rPr>
          <w:sz w:val="24"/>
          <w:szCs w:val="24"/>
          <w:lang w:val="en-GB"/>
        </w:rPr>
      </w:pPr>
    </w:p>
    <w:p w:rsidR="007621B2" w:rsidRDefault="001352CC">
      <w:pPr>
        <w:pStyle w:val="TextBody"/>
        <w:spacing w:before="0" w:line="360" w:lineRule="auto"/>
        <w:ind w:left="0"/>
      </w:pPr>
      <w:r>
        <w:rPr>
          <w:sz w:val="24"/>
          <w:szCs w:val="24"/>
          <w:lang w:val="en-GB"/>
        </w:rPr>
        <w:t xml:space="preserve">Finally, there are important methodological lessons to be learned by anthropologists and other social scientists through the study of hacking. The obsession with “the digital” in contemporary scholarship is a kind of Stockholm </w:t>
      </w:r>
      <w:proofErr w:type="gramStart"/>
      <w:r>
        <w:rPr>
          <w:sz w:val="24"/>
          <w:szCs w:val="24"/>
          <w:lang w:val="en-GB"/>
        </w:rPr>
        <w:t>Syndrome</w:t>
      </w:r>
      <w:proofErr w:type="gramEnd"/>
      <w:r>
        <w:rPr>
          <w:sz w:val="24"/>
          <w:szCs w:val="24"/>
          <w:lang w:val="en-GB"/>
        </w:rPr>
        <w:t>: we have been kidna</w:t>
      </w:r>
      <w:r>
        <w:rPr>
          <w:sz w:val="24"/>
          <w:szCs w:val="24"/>
          <w:lang w:val="en-GB"/>
        </w:rPr>
        <w:t xml:space="preserve">pped by shiny new technologies and the discourse of innovation, and as a result we have come to love our captors. </w:t>
      </w:r>
      <w:del w:id="115" w:author="Christopher Kelty" w:date="2016-06-20T10:16:00Z">
        <w:r>
          <w:rPr>
            <w:sz w:val="24"/>
            <w:szCs w:val="24"/>
            <w:lang w:val="en-GB"/>
          </w:rPr>
          <w:delText xml:space="preserve">But </w:delText>
        </w:r>
      </w:del>
      <w:ins w:id="116" w:author="Christopher Kelty" w:date="2016-06-20T10:16:00Z">
        <w:r>
          <w:rPr>
            <w:sz w:val="24"/>
            <w:szCs w:val="24"/>
            <w:lang w:val="en-GB"/>
          </w:rPr>
          <w:t>Th</w:t>
        </w:r>
      </w:ins>
      <w:del w:id="117" w:author="Christopher Kelty" w:date="2016-06-20T10:16:00Z">
        <w:r>
          <w:rPr>
            <w:sz w:val="24"/>
            <w:szCs w:val="24"/>
            <w:lang w:val="en-GB"/>
          </w:rPr>
          <w:delText>th</w:delText>
        </w:r>
      </w:del>
      <w:r>
        <w:rPr>
          <w:sz w:val="24"/>
          <w:szCs w:val="24"/>
          <w:lang w:val="en-GB"/>
        </w:rPr>
        <w:t xml:space="preserve">e digital </w:t>
      </w:r>
      <w:ins w:id="118" w:author="Christopher Kelty" w:date="2016-06-20T10:16:00Z">
        <w:r>
          <w:rPr>
            <w:sz w:val="24"/>
            <w:szCs w:val="24"/>
            <w:lang w:val="en-GB"/>
          </w:rPr>
          <w:t xml:space="preserve">(as in “digital humanities”) </w:t>
        </w:r>
      </w:ins>
      <w:r>
        <w:rPr>
          <w:sz w:val="24"/>
          <w:szCs w:val="24"/>
          <w:lang w:val="en-GB"/>
        </w:rPr>
        <w:t>is no</w:t>
      </w:r>
      <w:del w:id="119" w:author="Christopher Kelty" w:date="2016-06-20T10:16:00Z">
        <w:r>
          <w:rPr>
            <w:sz w:val="24"/>
            <w:szCs w:val="24"/>
            <w:lang w:val="en-GB"/>
          </w:rPr>
          <w:delText>t a</w:delText>
        </w:r>
      </w:del>
      <w:r>
        <w:rPr>
          <w:sz w:val="24"/>
          <w:szCs w:val="24"/>
          <w:lang w:val="en-GB"/>
        </w:rPr>
        <w:t xml:space="preserve"> panacea for the problems of collaborative research in anthropology and the human sciences at large; </w:t>
      </w:r>
      <w:del w:id="120" w:author="Christopher Kelty" w:date="2016-06-20T10:16:00Z">
        <w:r>
          <w:rPr>
            <w:sz w:val="24"/>
            <w:szCs w:val="24"/>
            <w:lang w:val="en-GB"/>
          </w:rPr>
          <w:delText xml:space="preserve">but </w:delText>
        </w:r>
      </w:del>
      <w:ins w:id="121" w:author="Christopher Kelty" w:date="2016-06-20T10:16:00Z">
        <w:r>
          <w:rPr>
            <w:sz w:val="24"/>
            <w:szCs w:val="24"/>
            <w:lang w:val="en-GB"/>
          </w:rPr>
          <w:t>even if</w:t>
        </w:r>
      </w:ins>
      <w:del w:id="122" w:author="Christopher Kelty" w:date="2016-06-20T10:17:00Z">
        <w:r>
          <w:rPr>
            <w:sz w:val="24"/>
            <w:szCs w:val="24"/>
            <w:lang w:val="en-GB"/>
          </w:rPr>
          <w:delText>it can certainly help if</w:delText>
        </w:r>
      </w:del>
      <w:r>
        <w:rPr>
          <w:sz w:val="24"/>
          <w:szCs w:val="24"/>
          <w:lang w:val="en-GB"/>
        </w:rPr>
        <w:t xml:space="preserve"> digital technologies </w:t>
      </w:r>
      <w:del w:id="123" w:author="Unknown Author" w:date="2016-06-21T20:05:00Z">
        <w:r>
          <w:rPr>
            <w:sz w:val="24"/>
            <w:szCs w:val="24"/>
            <w:lang w:val="en-GB"/>
          </w:rPr>
          <w:delText>are</w:delText>
        </w:r>
      </w:del>
      <w:ins w:id="124" w:author="Unknown Author" w:date="2016-06-21T20:05:00Z">
        <w:r>
          <w:rPr>
            <w:sz w:val="24"/>
            <w:szCs w:val="24"/>
            <w:lang w:val="en-GB"/>
          </w:rPr>
          <w:t>must</w:t>
        </w:r>
      </w:ins>
      <w:r>
        <w:rPr>
          <w:sz w:val="24"/>
          <w:szCs w:val="24"/>
          <w:lang w:val="en-GB"/>
        </w:rPr>
        <w:t xml:space="preserve"> </w:t>
      </w:r>
      <w:ins w:id="125" w:author="Unknown Author" w:date="2016-06-21T20:06:00Z">
        <w:r>
          <w:rPr>
            <w:sz w:val="24"/>
            <w:szCs w:val="24"/>
            <w:lang w:val="en-GB"/>
          </w:rPr>
          <w:t xml:space="preserve">be </w:t>
        </w:r>
      </w:ins>
      <w:r>
        <w:rPr>
          <w:sz w:val="24"/>
          <w:szCs w:val="24"/>
          <w:lang w:val="en-GB"/>
        </w:rPr>
        <w:t xml:space="preserve">redesigned to further promote collaborative engagements between ourselves and with the </w:t>
      </w:r>
      <w:r>
        <w:rPr>
          <w:sz w:val="24"/>
          <w:szCs w:val="24"/>
          <w:lang w:val="en-GB"/>
        </w:rPr>
        <w:t>communities with which we conduct research. Digitisation of field research carries potential benefits with respect to the ease of archi</w:t>
      </w:r>
      <w:ins w:id="126" w:author="Christopher Kelty" w:date="2016-06-20T10:17:00Z">
        <w:r>
          <w:rPr>
            <w:sz w:val="24"/>
            <w:szCs w:val="24"/>
            <w:lang w:val="en-GB"/>
          </w:rPr>
          <w:t>ving</w:t>
        </w:r>
      </w:ins>
      <w:del w:id="127" w:author="Christopher Kelty" w:date="2016-06-20T10:17:00Z">
        <w:r>
          <w:rPr>
            <w:sz w:val="24"/>
            <w:szCs w:val="24"/>
            <w:lang w:val="en-GB"/>
          </w:rPr>
          <w:delText>val</w:delText>
        </w:r>
      </w:del>
      <w:r>
        <w:rPr>
          <w:sz w:val="24"/>
          <w:szCs w:val="24"/>
          <w:lang w:val="en-GB"/>
        </w:rPr>
        <w:t xml:space="preserve"> and data sharing, allowing for longitudinal and extensive comparative studies. But it also carries serious issues</w:t>
      </w:r>
      <w:r>
        <w:rPr>
          <w:sz w:val="24"/>
          <w:szCs w:val="24"/>
          <w:lang w:val="en-GB"/>
        </w:rPr>
        <w:t xml:space="preserve"> of data privacy and anonymity as most researchers (in both the sciences and humanities) are not well informed and trained to handle problems of information security. Hacking, in this regard, is an important source of practices and workarounds</w:t>
      </w:r>
      <w:ins w:id="128" w:author="Christopher Kelty" w:date="2016-06-20T10:18:00Z">
        <w:r>
          <w:rPr>
            <w:sz w:val="24"/>
            <w:szCs w:val="24"/>
            <w:lang w:val="en-GB"/>
          </w:rPr>
          <w:t>—</w:t>
        </w:r>
      </w:ins>
      <w:del w:id="129" w:author="Christopher Kelty" w:date="2016-06-20T10:18:00Z">
        <w:r>
          <w:rPr>
            <w:sz w:val="24"/>
            <w:szCs w:val="24"/>
            <w:lang w:val="en-GB"/>
          </w:rPr>
          <w:delText xml:space="preserve">, </w:delText>
        </w:r>
      </w:del>
      <w:del w:id="130" w:author="Christopher Kelty" w:date="2016-06-20T10:17:00Z">
        <w:r>
          <w:rPr>
            <w:sz w:val="24"/>
            <w:szCs w:val="24"/>
            <w:lang w:val="en-GB"/>
          </w:rPr>
          <w:delText xml:space="preserve">both </w:delText>
        </w:r>
      </w:del>
      <w:del w:id="131" w:author="Christopher Kelty" w:date="2016-06-20T10:18:00Z">
        <w:r>
          <w:rPr>
            <w:sz w:val="24"/>
            <w:szCs w:val="24"/>
            <w:lang w:val="en-GB"/>
          </w:rPr>
          <w:delText>i</w:delText>
        </w:r>
      </w:del>
      <w:ins w:id="132" w:author="Christopher Kelty" w:date="2016-06-20T10:18:00Z">
        <w:r>
          <w:rPr>
            <w:sz w:val="24"/>
            <w:szCs w:val="24"/>
            <w:lang w:val="en-GB"/>
          </w:rPr>
          <w:t>i</w:t>
        </w:r>
      </w:ins>
      <w:r>
        <w:rPr>
          <w:sz w:val="24"/>
          <w:szCs w:val="24"/>
          <w:lang w:val="en-GB"/>
        </w:rPr>
        <w:t>n t</w:t>
      </w:r>
      <w:r>
        <w:rPr>
          <w:sz w:val="24"/>
          <w:szCs w:val="24"/>
          <w:lang w:val="en-GB"/>
        </w:rPr>
        <w:t>he sense of invention and inversion</w:t>
      </w:r>
      <w:ins w:id="133" w:author="Christopher Kelty" w:date="2016-06-20T10:18:00Z">
        <w:r>
          <w:rPr>
            <w:sz w:val="24"/>
            <w:szCs w:val="24"/>
            <w:lang w:val="en-GB"/>
          </w:rPr>
          <w:t>—</w:t>
        </w:r>
      </w:ins>
      <w:del w:id="134" w:author="Christopher Kelty" w:date="2016-06-20T10:18:00Z">
        <w:r>
          <w:rPr>
            <w:sz w:val="24"/>
            <w:szCs w:val="24"/>
            <w:lang w:val="en-GB"/>
          </w:rPr>
          <w:delText xml:space="preserve">, </w:delText>
        </w:r>
      </w:del>
      <w:r>
        <w:rPr>
          <w:sz w:val="24"/>
          <w:szCs w:val="24"/>
          <w:lang w:val="en-GB"/>
        </w:rPr>
        <w:t>to deal with questions of information security, sharing, and remote collaboration across transnational lines of exchange</w:t>
      </w:r>
      <w:ins w:id="135" w:author="Christopher Kelty" w:date="2016-06-20T10:18:00Z">
        <w:r>
          <w:rPr>
            <w:sz w:val="24"/>
            <w:szCs w:val="24"/>
            <w:lang w:val="en-GB"/>
          </w:rPr>
          <w:t xml:space="preserve">; </w:t>
        </w:r>
      </w:ins>
      <w:del w:id="136" w:author="Christopher Kelty" w:date="2016-06-20T10:18:00Z">
        <w:r>
          <w:rPr>
            <w:sz w:val="24"/>
            <w:szCs w:val="24"/>
            <w:lang w:val="en-GB"/>
          </w:rPr>
          <w:delText xml:space="preserve">– </w:delText>
        </w:r>
      </w:del>
      <w:r>
        <w:rPr>
          <w:sz w:val="24"/>
          <w:szCs w:val="24"/>
          <w:lang w:val="en-GB"/>
        </w:rPr>
        <w:t>but it also represents a danger that transcends the immediate ethical relations that anthropol</w:t>
      </w:r>
      <w:r>
        <w:rPr>
          <w:sz w:val="24"/>
          <w:szCs w:val="24"/>
          <w:lang w:val="en-GB"/>
        </w:rPr>
        <w:t>ogists have traditionally been concerned with. In the future, we may have more to learn from hacking than about it.</w:t>
      </w:r>
    </w:p>
    <w:p w:rsidR="007621B2" w:rsidRDefault="007621B2">
      <w:pPr>
        <w:pStyle w:val="TextBody"/>
        <w:spacing w:before="0" w:line="360" w:lineRule="auto"/>
        <w:ind w:left="0"/>
        <w:rPr>
          <w:sz w:val="24"/>
          <w:szCs w:val="24"/>
          <w:lang w:val="en-GB"/>
        </w:rPr>
      </w:pPr>
    </w:p>
    <w:p w:rsidR="007621B2" w:rsidRDefault="001352CC">
      <w:pPr>
        <w:pStyle w:val="Heading1"/>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Further resources</w:t>
      </w:r>
    </w:p>
    <w:p w:rsidR="007621B2" w:rsidRDefault="001352CC">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r>
        <w:rPr>
          <w:rFonts w:ascii="Times New Roman" w:hAnsi="Times New Roman" w:cs="Times New Roman"/>
          <w:sz w:val="24"/>
          <w:szCs w:val="24"/>
          <w:lang w:val="en-GB"/>
        </w:rPr>
        <w:t xml:space="preserve">Original MIT Jargon File, kept by Paul </w:t>
      </w:r>
      <w:proofErr w:type="spellStart"/>
      <w:r>
        <w:rPr>
          <w:rFonts w:ascii="Times New Roman" w:hAnsi="Times New Roman" w:cs="Times New Roman"/>
          <w:sz w:val="24"/>
          <w:szCs w:val="24"/>
          <w:lang w:val="en-GB"/>
        </w:rPr>
        <w:t>Dourish</w:t>
      </w:r>
      <w:proofErr w:type="spellEnd"/>
      <w:r>
        <w:rPr>
          <w:rFonts w:ascii="Times New Roman" w:hAnsi="Times New Roman" w:cs="Times New Roman"/>
          <w:sz w:val="24"/>
          <w:szCs w:val="24"/>
          <w:lang w:val="en-GB"/>
        </w:rPr>
        <w:t xml:space="preserve">: </w:t>
      </w:r>
      <w:hyperlink r:id="rId10">
        <w:r>
          <w:rPr>
            <w:rStyle w:val="InternetLink"/>
            <w:rFonts w:ascii="Times New Roman" w:hAnsi="Times New Roman" w:cs="Times New Roman"/>
            <w:sz w:val="24"/>
            <w:szCs w:val="24"/>
            <w:lang w:val="en-GB"/>
          </w:rPr>
          <w:t>http://www.dourish.com/goodies/jargon.html</w:t>
        </w:r>
      </w:hyperlink>
    </w:p>
    <w:p w:rsidR="007621B2" w:rsidRDefault="001352CC">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Extended Jargon File at Eric Raymond’s site: </w:t>
      </w:r>
      <w:hyperlink r:id="rId11">
        <w:r>
          <w:rPr>
            <w:rStyle w:val="InternetLink"/>
            <w:rFonts w:ascii="Times New Roman" w:eastAsia="Times New Roman" w:hAnsi="Times New Roman" w:cs="Times New Roman"/>
            <w:sz w:val="24"/>
            <w:szCs w:val="24"/>
            <w:lang w:val="en-GB"/>
          </w:rPr>
          <w:t>http://www.catb.org/jargon/html/</w:t>
        </w:r>
      </w:hyperlink>
    </w:p>
    <w:p w:rsidR="007621B2" w:rsidRDefault="001352CC">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Jason Scott’s </w:t>
      </w:r>
      <w:proofErr w:type="spellStart"/>
      <w:r>
        <w:rPr>
          <w:rFonts w:ascii="Times New Roman" w:eastAsia="Times New Roman" w:hAnsi="Times New Roman" w:cs="Times New Roman"/>
          <w:sz w:val="24"/>
          <w:szCs w:val="24"/>
          <w:lang w:val="en-GB"/>
        </w:rPr>
        <w:t>textfiles</w:t>
      </w:r>
      <w:proofErr w:type="spellEnd"/>
      <w:r>
        <w:rPr>
          <w:rFonts w:ascii="Times New Roman" w:eastAsia="Times New Roman" w:hAnsi="Times New Roman" w:cs="Times New Roman"/>
          <w:sz w:val="24"/>
          <w:szCs w:val="24"/>
          <w:lang w:val="en-GB"/>
        </w:rPr>
        <w:t xml:space="preserve">: </w:t>
      </w:r>
      <w:hyperlink r:id="rId12">
        <w:r>
          <w:rPr>
            <w:rStyle w:val="InternetLink"/>
            <w:rFonts w:ascii="Times New Roman" w:eastAsia="Times New Roman" w:hAnsi="Times New Roman" w:cs="Times New Roman"/>
            <w:sz w:val="24"/>
            <w:szCs w:val="24"/>
            <w:lang w:val="en-GB"/>
          </w:rPr>
          <w:t>http://textfiles.</w:t>
        </w:r>
        <w:r>
          <w:rPr>
            <w:rStyle w:val="InternetLink"/>
            <w:rFonts w:ascii="Times New Roman" w:eastAsia="Times New Roman" w:hAnsi="Times New Roman" w:cs="Times New Roman"/>
            <w:sz w:val="24"/>
            <w:szCs w:val="24"/>
            <w:lang w:val="en-GB"/>
          </w:rPr>
          <w:t>com/</w:t>
        </w:r>
      </w:hyperlink>
    </w:p>
    <w:p w:rsidR="007621B2" w:rsidRDefault="001352CC">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Hackerspaces</w:t>
      </w:r>
      <w:proofErr w:type="spellEnd"/>
      <w:r>
        <w:rPr>
          <w:rFonts w:ascii="Times New Roman" w:eastAsia="Times New Roman" w:hAnsi="Times New Roman" w:cs="Times New Roman"/>
          <w:sz w:val="24"/>
          <w:szCs w:val="24"/>
          <w:lang w:val="en-GB"/>
        </w:rPr>
        <w:t xml:space="preserve"> wiki: </w:t>
      </w:r>
      <w:hyperlink r:id="rId13">
        <w:r>
          <w:rPr>
            <w:rStyle w:val="InternetLink"/>
            <w:rFonts w:ascii="Times New Roman" w:eastAsia="Times New Roman" w:hAnsi="Times New Roman" w:cs="Times New Roman"/>
            <w:sz w:val="24"/>
            <w:szCs w:val="24"/>
            <w:lang w:val="en-GB"/>
          </w:rPr>
          <w:t>http://hackerspaces.org</w:t>
        </w:r>
      </w:hyperlink>
    </w:p>
    <w:p w:rsidR="007621B2" w:rsidRDefault="001352CC">
      <w:pPr>
        <w:pStyle w:val="ListParagraph"/>
        <w:numPr>
          <w:ilvl w:val="0"/>
          <w:numId w:val="2"/>
        </w:numPr>
        <w:tabs>
          <w:tab w:val="left" w:pos="1051"/>
        </w:tabs>
        <w:spacing w:line="360" w:lineRule="auto"/>
        <w:ind w:left="714"/>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Request for Comments 1392: http://www.rfc-base.org/txt/rfc-1392.txt</w:t>
      </w:r>
    </w:p>
    <w:p w:rsidR="007621B2" w:rsidRDefault="007621B2">
      <w:pPr>
        <w:spacing w:line="360" w:lineRule="auto"/>
        <w:rPr>
          <w:rFonts w:ascii="Times New Roman" w:eastAsia="Times New Roman" w:hAnsi="Times New Roman" w:cs="Times New Roman"/>
          <w:sz w:val="24"/>
          <w:szCs w:val="24"/>
          <w:lang w:val="en-GB"/>
        </w:rPr>
      </w:pPr>
    </w:p>
    <w:p w:rsidR="007621B2" w:rsidRDefault="001352CC">
      <w:pPr>
        <w:pStyle w:val="Heading1"/>
        <w:spacing w:line="360" w:lineRule="auto"/>
        <w:ind w:left="0"/>
        <w:rPr>
          <w:rFonts w:ascii="Times New Roman" w:eastAsiaTheme="minorEastAsia" w:hAnsi="Times New Roman" w:cs="Times New Roman"/>
          <w:bCs w:val="0"/>
          <w:sz w:val="26"/>
          <w:szCs w:val="26"/>
          <w:lang w:val="en-GB" w:eastAsia="sv-SE"/>
        </w:rPr>
      </w:pPr>
      <w:r>
        <w:rPr>
          <w:rFonts w:ascii="Times New Roman" w:eastAsiaTheme="minorEastAsia" w:hAnsi="Times New Roman" w:cs="Times New Roman"/>
          <w:bCs w:val="0"/>
          <w:sz w:val="26"/>
          <w:szCs w:val="26"/>
          <w:lang w:val="en-GB" w:eastAsia="sv-SE"/>
        </w:rPr>
        <w:t>References</w:t>
      </w:r>
    </w:p>
    <w:p w:rsidR="007621B2" w:rsidRDefault="001352CC">
      <w:pPr>
        <w:pStyle w:val="TextBody"/>
        <w:spacing w:before="0" w:line="360" w:lineRule="auto"/>
        <w:ind w:left="851" w:hanging="851"/>
        <w:rPr>
          <w:rFonts w:cs="Times New Roman"/>
          <w:sz w:val="22"/>
          <w:szCs w:val="22"/>
          <w:lang w:val="en-GB"/>
        </w:rPr>
      </w:pPr>
      <w:bookmarkStart w:id="137" w:name="_bookmark2"/>
      <w:bookmarkEnd w:id="137"/>
      <w:proofErr w:type="spellStart"/>
      <w:r>
        <w:rPr>
          <w:rFonts w:cs="Times New Roman"/>
          <w:sz w:val="22"/>
          <w:szCs w:val="22"/>
          <w:lang w:val="en-GB"/>
        </w:rPr>
        <w:t>Akera</w:t>
      </w:r>
      <w:proofErr w:type="spellEnd"/>
      <w:r>
        <w:rPr>
          <w:rFonts w:cs="Times New Roman"/>
          <w:sz w:val="22"/>
          <w:szCs w:val="22"/>
          <w:lang w:val="en-GB"/>
        </w:rPr>
        <w:t xml:space="preserve">, Atsushi (2001). “Voluntarism and the fruits of collaboration: The IBM user </w:t>
      </w:r>
      <w:bookmarkStart w:id="138" w:name="_bookmark3"/>
      <w:bookmarkEnd w:id="138"/>
      <w:r>
        <w:rPr>
          <w:rFonts w:cs="Times New Roman"/>
          <w:sz w:val="22"/>
          <w:szCs w:val="22"/>
          <w:lang w:val="en-GB"/>
        </w:rPr>
        <w:t>gr</w:t>
      </w:r>
      <w:r>
        <w:rPr>
          <w:rFonts w:cs="Times New Roman"/>
          <w:sz w:val="22"/>
          <w:szCs w:val="22"/>
          <w:lang w:val="en-GB"/>
        </w:rPr>
        <w:t xml:space="preserve">oup SHARE”. In: </w:t>
      </w:r>
      <w:r>
        <w:rPr>
          <w:rFonts w:cs="Times New Roman"/>
          <w:i/>
          <w:sz w:val="22"/>
          <w:szCs w:val="22"/>
          <w:lang w:val="en-GB"/>
        </w:rPr>
        <w:t xml:space="preserve">Technology and Culture </w:t>
      </w:r>
      <w:r>
        <w:rPr>
          <w:rFonts w:cs="Times New Roman"/>
          <w:sz w:val="22"/>
          <w:szCs w:val="22"/>
          <w:lang w:val="en-GB"/>
        </w:rPr>
        <w:t>42.4, pp.710–736.</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Anderson, Benedict (2006). </w:t>
      </w:r>
      <w:r>
        <w:rPr>
          <w:rFonts w:ascii="Times New Roman" w:hAnsi="Times New Roman" w:cs="Times New Roman"/>
          <w:i/>
          <w:lang w:val="en-GB"/>
        </w:rPr>
        <w:t xml:space="preserve">Imagined communities: Reflections on the origin and spread </w:t>
      </w:r>
      <w:bookmarkStart w:id="139" w:name="_bookmark4"/>
      <w:bookmarkEnd w:id="139"/>
      <w:r>
        <w:rPr>
          <w:rFonts w:ascii="Times New Roman" w:hAnsi="Times New Roman" w:cs="Times New Roman"/>
          <w:i/>
          <w:lang w:val="en-GB"/>
        </w:rPr>
        <w:t>of nationalism</w:t>
      </w:r>
      <w:r>
        <w:rPr>
          <w:rFonts w:ascii="Times New Roman" w:hAnsi="Times New Roman" w:cs="Times New Roman"/>
          <w:lang w:val="en-GB"/>
        </w:rPr>
        <w:t>. Verso Books.</w:t>
      </w:r>
    </w:p>
    <w:p w:rsidR="007621B2" w:rsidRDefault="001352CC">
      <w:pPr>
        <w:pStyle w:val="TextBody"/>
        <w:spacing w:before="0" w:line="360" w:lineRule="auto"/>
        <w:ind w:left="851" w:hanging="851"/>
        <w:rPr>
          <w:rFonts w:cs="Times New Roman"/>
          <w:sz w:val="22"/>
          <w:szCs w:val="22"/>
          <w:lang w:val="en-GB"/>
        </w:rPr>
      </w:pPr>
      <w:proofErr w:type="spellStart"/>
      <w:proofErr w:type="gramStart"/>
      <w:r>
        <w:rPr>
          <w:rFonts w:cs="Times New Roman"/>
          <w:sz w:val="22"/>
          <w:szCs w:val="22"/>
          <w:lang w:val="en-GB"/>
        </w:rPr>
        <w:t>Auray</w:t>
      </w:r>
      <w:proofErr w:type="spellEnd"/>
      <w:r>
        <w:rPr>
          <w:rFonts w:cs="Times New Roman"/>
          <w:sz w:val="22"/>
          <w:szCs w:val="22"/>
          <w:lang w:val="en-GB"/>
        </w:rPr>
        <w:t>, N (2003).</w:t>
      </w:r>
      <w:proofErr w:type="gramEnd"/>
      <w:r>
        <w:rPr>
          <w:rFonts w:cs="Times New Roman"/>
          <w:sz w:val="22"/>
          <w:szCs w:val="22"/>
          <w:lang w:val="en-GB"/>
        </w:rPr>
        <w:t xml:space="preserve"> “</w:t>
      </w:r>
      <w:proofErr w:type="spellStart"/>
      <w:r>
        <w:rPr>
          <w:rFonts w:cs="Times New Roman"/>
          <w:sz w:val="22"/>
          <w:szCs w:val="22"/>
          <w:lang w:val="en-GB"/>
        </w:rPr>
        <w:t>Communautés</w:t>
      </w:r>
      <w:proofErr w:type="spellEnd"/>
      <w:r>
        <w:rPr>
          <w:rFonts w:cs="Times New Roman"/>
          <w:sz w:val="22"/>
          <w:szCs w:val="22"/>
          <w:lang w:val="en-GB"/>
        </w:rPr>
        <w:t xml:space="preserve"> </w:t>
      </w:r>
      <w:proofErr w:type="spellStart"/>
      <w:r>
        <w:rPr>
          <w:rFonts w:cs="Times New Roman"/>
          <w:sz w:val="22"/>
          <w:szCs w:val="22"/>
          <w:lang w:val="en-GB"/>
        </w:rPr>
        <w:t>epistemiques</w:t>
      </w:r>
      <w:proofErr w:type="spellEnd"/>
      <w:r>
        <w:rPr>
          <w:rFonts w:cs="Times New Roman"/>
          <w:sz w:val="22"/>
          <w:szCs w:val="22"/>
          <w:lang w:val="en-GB"/>
        </w:rPr>
        <w:t xml:space="preserve"> </w:t>
      </w:r>
      <w:proofErr w:type="spellStart"/>
      <w:r>
        <w:rPr>
          <w:rFonts w:cs="Times New Roman"/>
          <w:sz w:val="22"/>
          <w:szCs w:val="22"/>
          <w:lang w:val="en-GB"/>
        </w:rPr>
        <w:t>d’innovation</w:t>
      </w:r>
      <w:proofErr w:type="spellEnd"/>
      <w:r>
        <w:rPr>
          <w:rFonts w:cs="Times New Roman"/>
          <w:sz w:val="22"/>
          <w:szCs w:val="22"/>
          <w:lang w:val="en-GB"/>
        </w:rPr>
        <w:t xml:space="preserve"> - La regulation de la </w:t>
      </w:r>
      <w:proofErr w:type="spellStart"/>
      <w:proofErr w:type="gramStart"/>
      <w:r>
        <w:rPr>
          <w:rFonts w:cs="Times New Roman"/>
          <w:sz w:val="22"/>
          <w:szCs w:val="22"/>
          <w:lang w:val="en-GB"/>
        </w:rPr>
        <w:t>connaissance</w:t>
      </w:r>
      <w:proofErr w:type="spellEnd"/>
      <w:r>
        <w:rPr>
          <w:rFonts w:cs="Times New Roman"/>
          <w:sz w:val="22"/>
          <w:szCs w:val="22"/>
          <w:lang w:val="en-GB"/>
        </w:rPr>
        <w:t xml:space="preserve"> :</w:t>
      </w:r>
      <w:proofErr w:type="gramEnd"/>
      <w:r>
        <w:rPr>
          <w:rFonts w:cs="Times New Roman"/>
          <w:sz w:val="22"/>
          <w:szCs w:val="22"/>
          <w:lang w:val="en-GB"/>
        </w:rPr>
        <w:t xml:space="preserve"> arbitrage </w:t>
      </w:r>
      <w:proofErr w:type="spellStart"/>
      <w:r>
        <w:rPr>
          <w:rFonts w:cs="Times New Roman"/>
          <w:sz w:val="22"/>
          <w:szCs w:val="22"/>
          <w:lang w:val="en-GB"/>
        </w:rPr>
        <w:t>sur</w:t>
      </w:r>
      <w:proofErr w:type="spellEnd"/>
      <w:r>
        <w:rPr>
          <w:rFonts w:cs="Times New Roman"/>
          <w:sz w:val="22"/>
          <w:szCs w:val="22"/>
          <w:lang w:val="en-GB"/>
        </w:rPr>
        <w:t xml:space="preserve"> la </w:t>
      </w:r>
      <w:proofErr w:type="spellStart"/>
      <w:r>
        <w:rPr>
          <w:rFonts w:cs="Times New Roman"/>
          <w:sz w:val="22"/>
          <w:szCs w:val="22"/>
          <w:lang w:val="en-GB"/>
        </w:rPr>
        <w:t>taille</w:t>
      </w:r>
      <w:proofErr w:type="spellEnd"/>
      <w:r>
        <w:rPr>
          <w:rFonts w:cs="Times New Roman"/>
          <w:sz w:val="22"/>
          <w:szCs w:val="22"/>
          <w:lang w:val="en-GB"/>
        </w:rPr>
        <w:t xml:space="preserve"> et </w:t>
      </w:r>
      <w:proofErr w:type="spellStart"/>
      <w:r>
        <w:rPr>
          <w:rFonts w:cs="Times New Roman"/>
          <w:sz w:val="22"/>
          <w:szCs w:val="22"/>
          <w:lang w:val="en-GB"/>
        </w:rPr>
        <w:t>gestion</w:t>
      </w:r>
      <w:proofErr w:type="spellEnd"/>
      <w:r>
        <w:rPr>
          <w:rFonts w:cs="Times New Roman"/>
          <w:sz w:val="22"/>
          <w:szCs w:val="22"/>
          <w:lang w:val="en-GB"/>
        </w:rPr>
        <w:t xml:space="preserve"> aux </w:t>
      </w:r>
      <w:proofErr w:type="spellStart"/>
      <w:r>
        <w:rPr>
          <w:rFonts w:cs="Times New Roman"/>
          <w:sz w:val="22"/>
          <w:szCs w:val="22"/>
          <w:lang w:val="en-GB"/>
        </w:rPr>
        <w:t>frontières</w:t>
      </w:r>
      <w:proofErr w:type="spellEnd"/>
      <w:r>
        <w:rPr>
          <w:rFonts w:cs="Times New Roman"/>
          <w:sz w:val="22"/>
          <w:szCs w:val="22"/>
          <w:lang w:val="en-GB"/>
        </w:rPr>
        <w:t xml:space="preserve"> </w:t>
      </w:r>
      <w:proofErr w:type="spellStart"/>
      <w:r>
        <w:rPr>
          <w:rFonts w:cs="Times New Roman"/>
          <w:sz w:val="22"/>
          <w:szCs w:val="22"/>
          <w:lang w:val="en-GB"/>
        </w:rPr>
        <w:t>dans</w:t>
      </w:r>
      <w:proofErr w:type="spellEnd"/>
      <w:r>
        <w:rPr>
          <w:rFonts w:cs="Times New Roman"/>
          <w:sz w:val="22"/>
          <w:szCs w:val="22"/>
          <w:lang w:val="en-GB"/>
        </w:rPr>
        <w:t xml:space="preserve"> la </w:t>
      </w:r>
      <w:proofErr w:type="spellStart"/>
      <w:r>
        <w:rPr>
          <w:rFonts w:cs="Times New Roman"/>
          <w:sz w:val="22"/>
          <w:szCs w:val="22"/>
          <w:lang w:val="en-GB"/>
        </w:rPr>
        <w:t>communauté</w:t>
      </w:r>
      <w:proofErr w:type="spellEnd"/>
      <w:r>
        <w:rPr>
          <w:rFonts w:cs="Times New Roman"/>
          <w:sz w:val="22"/>
          <w:szCs w:val="22"/>
          <w:lang w:val="en-GB"/>
        </w:rPr>
        <w:t xml:space="preserve"> </w:t>
      </w:r>
      <w:bookmarkStart w:id="140" w:name="_bookmark5"/>
      <w:bookmarkEnd w:id="140"/>
      <w:proofErr w:type="spellStart"/>
      <w:r>
        <w:rPr>
          <w:rFonts w:cs="Times New Roman"/>
          <w:sz w:val="22"/>
          <w:szCs w:val="22"/>
          <w:lang w:val="en-GB"/>
        </w:rPr>
        <w:t>Debian</w:t>
      </w:r>
      <w:proofErr w:type="spellEnd"/>
      <w:r>
        <w:rPr>
          <w:rFonts w:cs="Times New Roman"/>
          <w:sz w:val="22"/>
          <w:szCs w:val="22"/>
          <w:lang w:val="en-GB"/>
        </w:rPr>
        <w:t xml:space="preserve">”. In: </w:t>
      </w:r>
      <w:r>
        <w:rPr>
          <w:rFonts w:cs="Times New Roman"/>
          <w:i/>
          <w:sz w:val="22"/>
          <w:szCs w:val="22"/>
          <w:lang w:val="en-GB"/>
        </w:rPr>
        <w:t xml:space="preserve">Revue </w:t>
      </w:r>
      <w:proofErr w:type="spellStart"/>
      <w:r>
        <w:rPr>
          <w:rFonts w:cs="Times New Roman"/>
          <w:i/>
          <w:sz w:val="22"/>
          <w:szCs w:val="22"/>
          <w:lang w:val="en-GB"/>
        </w:rPr>
        <w:t>d’économie</w:t>
      </w:r>
      <w:proofErr w:type="spellEnd"/>
      <w:r>
        <w:rPr>
          <w:rFonts w:cs="Times New Roman"/>
          <w:i/>
          <w:sz w:val="22"/>
          <w:szCs w:val="22"/>
          <w:lang w:val="en-GB"/>
        </w:rPr>
        <w:t xml:space="preserve"> </w:t>
      </w:r>
      <w:proofErr w:type="spellStart"/>
      <w:r>
        <w:rPr>
          <w:rFonts w:cs="Times New Roman"/>
          <w:i/>
          <w:sz w:val="22"/>
          <w:szCs w:val="22"/>
          <w:lang w:val="en-GB"/>
        </w:rPr>
        <w:t>politique</w:t>
      </w:r>
      <w:proofErr w:type="spellEnd"/>
      <w:r>
        <w:rPr>
          <w:rFonts w:cs="Times New Roman"/>
          <w:i/>
          <w:sz w:val="22"/>
          <w:szCs w:val="22"/>
          <w:lang w:val="en-GB"/>
        </w:rPr>
        <w:t xml:space="preserve">. </w:t>
      </w:r>
      <w:r>
        <w:rPr>
          <w:rFonts w:cs="Times New Roman"/>
          <w:sz w:val="22"/>
          <w:szCs w:val="22"/>
          <w:lang w:val="en-GB"/>
        </w:rPr>
        <w:t xml:space="preserve">113, p. 161.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0373-2630.</w:t>
      </w:r>
    </w:p>
    <w:p w:rsidR="007621B2" w:rsidRDefault="001352CC">
      <w:pPr>
        <w:spacing w:line="360" w:lineRule="auto"/>
        <w:ind w:left="851" w:hanging="851"/>
        <w:rPr>
          <w:rFonts w:ascii="Times New Roman" w:hAnsi="Times New Roman" w:cs="Times New Roman"/>
          <w:lang w:val="en-GB"/>
        </w:rPr>
      </w:pPr>
      <w:bookmarkStart w:id="141" w:name="_bookmark6"/>
      <w:bookmarkEnd w:id="141"/>
      <w:proofErr w:type="spellStart"/>
      <w:r>
        <w:rPr>
          <w:rFonts w:ascii="Times New Roman" w:hAnsi="Times New Roman" w:cs="Times New Roman"/>
          <w:lang w:val="en-GB"/>
        </w:rPr>
        <w:t>Boltanski</w:t>
      </w:r>
      <w:proofErr w:type="spellEnd"/>
      <w:r>
        <w:rPr>
          <w:rFonts w:ascii="Times New Roman" w:hAnsi="Times New Roman" w:cs="Times New Roman"/>
          <w:lang w:val="en-GB"/>
        </w:rPr>
        <w:t xml:space="preserve">, Luc and Eve </w:t>
      </w:r>
      <w:proofErr w:type="spellStart"/>
      <w:r>
        <w:rPr>
          <w:rFonts w:ascii="Times New Roman" w:hAnsi="Times New Roman" w:cs="Times New Roman"/>
          <w:lang w:val="en-GB"/>
        </w:rPr>
        <w:t>Chiapello</w:t>
      </w:r>
      <w:proofErr w:type="spellEnd"/>
      <w:r>
        <w:rPr>
          <w:rFonts w:ascii="Times New Roman" w:hAnsi="Times New Roman" w:cs="Times New Roman"/>
          <w:lang w:val="en-GB"/>
        </w:rPr>
        <w:t xml:space="preserve"> (2005). </w:t>
      </w:r>
      <w:proofErr w:type="gramStart"/>
      <w:r>
        <w:rPr>
          <w:rFonts w:ascii="Times New Roman" w:hAnsi="Times New Roman" w:cs="Times New Roman"/>
          <w:i/>
          <w:lang w:val="en-GB"/>
        </w:rPr>
        <w:t>The New Spirit of Capitalism</w:t>
      </w:r>
      <w:r>
        <w:rPr>
          <w:rFonts w:ascii="Times New Roman" w:hAnsi="Times New Roman" w:cs="Times New Roman"/>
          <w:lang w:val="en-GB"/>
        </w:rPr>
        <w:t>.</w:t>
      </w:r>
      <w:proofErr w:type="gramEnd"/>
      <w:r>
        <w:rPr>
          <w:rFonts w:ascii="Times New Roman" w:hAnsi="Times New Roman" w:cs="Times New Roman"/>
          <w:lang w:val="en-GB"/>
        </w:rPr>
        <w:t xml:space="preserve"> London: Verso. </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Broca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Sébastien</w:t>
      </w:r>
      <w:proofErr w:type="spellEnd"/>
      <w:r>
        <w:rPr>
          <w:rFonts w:ascii="Times New Roman" w:hAnsi="Times New Roman" w:cs="Times New Roman"/>
          <w:lang w:val="en-GB"/>
        </w:rPr>
        <w:t xml:space="preserve"> (2013). </w:t>
      </w:r>
      <w:proofErr w:type="spellStart"/>
      <w:r>
        <w:rPr>
          <w:rFonts w:ascii="Times New Roman" w:hAnsi="Times New Roman" w:cs="Times New Roman"/>
          <w:i/>
          <w:lang w:val="en-GB"/>
        </w:rPr>
        <w:t>Utopie</w:t>
      </w:r>
      <w:proofErr w:type="spellEnd"/>
      <w:r>
        <w:rPr>
          <w:rFonts w:ascii="Times New Roman" w:hAnsi="Times New Roman" w:cs="Times New Roman"/>
          <w:i/>
          <w:lang w:val="en-GB"/>
        </w:rPr>
        <w:t xml:space="preserve"> du </w:t>
      </w:r>
      <w:proofErr w:type="spellStart"/>
      <w:r>
        <w:rPr>
          <w:rFonts w:ascii="Times New Roman" w:hAnsi="Times New Roman" w:cs="Times New Roman"/>
          <w:i/>
          <w:lang w:val="en-GB"/>
        </w:rPr>
        <w:t>logiciel</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libre</w:t>
      </w:r>
      <w:proofErr w:type="spellEnd"/>
      <w:r>
        <w:rPr>
          <w:rFonts w:ascii="Times New Roman" w:hAnsi="Times New Roman" w:cs="Times New Roman"/>
          <w:i/>
          <w:lang w:val="en-GB"/>
        </w:rPr>
        <w:t xml:space="preserve">: du </w:t>
      </w:r>
      <w:proofErr w:type="spellStart"/>
      <w:r>
        <w:rPr>
          <w:rFonts w:ascii="Times New Roman" w:hAnsi="Times New Roman" w:cs="Times New Roman"/>
          <w:i/>
          <w:lang w:val="en-GB"/>
        </w:rPr>
        <w:t>bricolage</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informatique</w:t>
      </w:r>
      <w:proofErr w:type="spellEnd"/>
      <w:r>
        <w:rPr>
          <w:rFonts w:ascii="Times New Roman" w:hAnsi="Times New Roman" w:cs="Times New Roman"/>
          <w:i/>
          <w:lang w:val="en-GB"/>
        </w:rPr>
        <w:t xml:space="preserve"> à la </w:t>
      </w:r>
      <w:proofErr w:type="spellStart"/>
      <w:r>
        <w:rPr>
          <w:rFonts w:ascii="Times New Roman" w:hAnsi="Times New Roman" w:cs="Times New Roman"/>
          <w:i/>
          <w:lang w:val="en-GB"/>
        </w:rPr>
        <w:t>réin</w:t>
      </w:r>
      <w:bookmarkStart w:id="142" w:name="_bookmark7"/>
      <w:bookmarkEnd w:id="142"/>
      <w:r>
        <w:rPr>
          <w:rFonts w:ascii="Times New Roman" w:hAnsi="Times New Roman" w:cs="Times New Roman"/>
          <w:i/>
          <w:lang w:val="en-GB"/>
        </w:rPr>
        <w:t>vention</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sociale</w:t>
      </w:r>
      <w:proofErr w:type="spellEnd"/>
      <w:r>
        <w:rPr>
          <w:rFonts w:ascii="Times New Roman" w:hAnsi="Times New Roman" w:cs="Times New Roman"/>
          <w:lang w:val="en-GB"/>
        </w:rPr>
        <w:t xml:space="preserve">. French. </w:t>
      </w:r>
      <w:proofErr w:type="spellStart"/>
      <w:r>
        <w:rPr>
          <w:rFonts w:ascii="Times New Roman" w:hAnsi="Times New Roman" w:cs="Times New Roman"/>
          <w:lang w:val="en-GB"/>
        </w:rPr>
        <w:t>Neuvy</w:t>
      </w:r>
      <w:proofErr w:type="spellEnd"/>
      <w:r>
        <w:rPr>
          <w:rFonts w:ascii="Times New Roman" w:hAnsi="Times New Roman" w:cs="Times New Roman"/>
          <w:lang w:val="en-GB"/>
        </w:rPr>
        <w:t xml:space="preserve">-en-Champagne: </w:t>
      </w:r>
      <w:proofErr w:type="spellStart"/>
      <w:r>
        <w:rPr>
          <w:rFonts w:ascii="Times New Roman" w:hAnsi="Times New Roman" w:cs="Times New Roman"/>
          <w:lang w:val="en-GB"/>
        </w:rPr>
        <w:t>Éd</w:t>
      </w:r>
      <w:proofErr w:type="spellEnd"/>
      <w:r>
        <w:rPr>
          <w:rFonts w:ascii="Times New Roman" w:hAnsi="Times New Roman" w:cs="Times New Roman"/>
          <w:lang w:val="en-GB"/>
        </w:rPr>
        <w:t xml:space="preserve">. le </w:t>
      </w:r>
      <w:proofErr w:type="spellStart"/>
      <w:r>
        <w:rPr>
          <w:rFonts w:ascii="Times New Roman" w:hAnsi="Times New Roman" w:cs="Times New Roman"/>
          <w:lang w:val="en-GB"/>
        </w:rPr>
        <w:t>Passager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clandestin</w:t>
      </w:r>
      <w:proofErr w:type="spellEnd"/>
      <w:r>
        <w:rPr>
          <w:rFonts w:ascii="Times New Roman" w:hAnsi="Times New Roman" w:cs="Times New Roman"/>
          <w:lang w:val="en-GB"/>
        </w:rPr>
        <w:t>.</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Chan, Anita (2013). </w:t>
      </w:r>
      <w:r>
        <w:rPr>
          <w:rFonts w:ascii="Times New Roman" w:hAnsi="Times New Roman" w:cs="Times New Roman"/>
          <w:i/>
          <w:lang w:val="en-GB"/>
        </w:rPr>
        <w:t>Networking pe</w:t>
      </w:r>
      <w:r>
        <w:rPr>
          <w:rFonts w:ascii="Times New Roman" w:hAnsi="Times New Roman" w:cs="Times New Roman"/>
          <w:i/>
          <w:lang w:val="en-GB"/>
        </w:rPr>
        <w:t xml:space="preserve">ripheries: technological futures and the myth of </w:t>
      </w:r>
      <w:bookmarkStart w:id="143" w:name="_bookmark8"/>
      <w:bookmarkEnd w:id="143"/>
      <w:r>
        <w:rPr>
          <w:rFonts w:ascii="Times New Roman" w:hAnsi="Times New Roman" w:cs="Times New Roman"/>
          <w:i/>
          <w:lang w:val="en-GB"/>
        </w:rPr>
        <w:t>digital universalism</w:t>
      </w:r>
      <w:r>
        <w:rPr>
          <w:rFonts w:ascii="Times New Roman" w:hAnsi="Times New Roman" w:cs="Times New Roman"/>
          <w:lang w:val="en-GB"/>
        </w:rPr>
        <w:t xml:space="preserve">. </w:t>
      </w:r>
      <w:proofErr w:type="gramStart"/>
      <w:r>
        <w:rPr>
          <w:rFonts w:ascii="Times New Roman" w:hAnsi="Times New Roman" w:cs="Times New Roman"/>
          <w:lang w:val="en-GB"/>
        </w:rPr>
        <w:t>Text in English.</w:t>
      </w:r>
      <w:proofErr w:type="gramEnd"/>
      <w:r>
        <w:rPr>
          <w:rFonts w:ascii="Times New Roman" w:hAnsi="Times New Roman" w:cs="Times New Roman"/>
          <w:lang w:val="en-GB"/>
        </w:rPr>
        <w:t xml:space="preserve"> Cambridge, Mass.: MIT Press.</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Clark, Grahame (1961). </w:t>
      </w:r>
      <w:r>
        <w:rPr>
          <w:rFonts w:ascii="Times New Roman" w:hAnsi="Times New Roman" w:cs="Times New Roman"/>
          <w:i/>
          <w:lang w:val="en-GB"/>
        </w:rPr>
        <w:t>World prehistory: an outline</w:t>
      </w:r>
      <w:r>
        <w:rPr>
          <w:rFonts w:ascii="Times New Roman" w:hAnsi="Times New Roman" w:cs="Times New Roman"/>
          <w:lang w:val="en-GB"/>
        </w:rPr>
        <w:t xml:space="preserve">. Cambridge Eng.: University </w:t>
      </w:r>
      <w:bookmarkStart w:id="144" w:name="_bookmark9"/>
      <w:bookmarkEnd w:id="144"/>
      <w:r>
        <w:rPr>
          <w:rFonts w:ascii="Times New Roman" w:hAnsi="Times New Roman" w:cs="Times New Roman"/>
          <w:lang w:val="en-GB"/>
        </w:rPr>
        <w:t>Press.</w:t>
      </w:r>
    </w:p>
    <w:p w:rsidR="007621B2" w:rsidRDefault="001352CC">
      <w:pPr>
        <w:pStyle w:val="TextBody"/>
        <w:spacing w:before="0" w:line="360" w:lineRule="auto"/>
        <w:ind w:left="851" w:hanging="851"/>
        <w:rPr>
          <w:rFonts w:cs="Times New Roman"/>
          <w:sz w:val="22"/>
          <w:szCs w:val="22"/>
          <w:lang w:val="en-GB"/>
        </w:rPr>
      </w:pPr>
      <w:r>
        <w:rPr>
          <w:rFonts w:cs="Times New Roman"/>
          <w:sz w:val="22"/>
          <w:szCs w:val="22"/>
          <w:lang w:val="en-GB"/>
        </w:rPr>
        <w:t xml:space="preserve">Coleman, E. Gabriella and Alex </w:t>
      </w:r>
      <w:proofErr w:type="spellStart"/>
      <w:r>
        <w:rPr>
          <w:rFonts w:cs="Times New Roman"/>
          <w:sz w:val="22"/>
          <w:szCs w:val="22"/>
          <w:lang w:val="en-GB"/>
        </w:rPr>
        <w:t>Golub</w:t>
      </w:r>
      <w:proofErr w:type="spellEnd"/>
      <w:r>
        <w:rPr>
          <w:rFonts w:cs="Times New Roman"/>
          <w:sz w:val="22"/>
          <w:szCs w:val="22"/>
          <w:lang w:val="en-GB"/>
        </w:rPr>
        <w:t xml:space="preserve"> (2008). “Hacker</w:t>
      </w:r>
      <w:r>
        <w:rPr>
          <w:rFonts w:cs="Times New Roman"/>
          <w:sz w:val="22"/>
          <w:szCs w:val="22"/>
          <w:lang w:val="en-GB"/>
        </w:rPr>
        <w:t xml:space="preserve"> practice: Moral genres and the cultural articulation of liberalism”. In: </w:t>
      </w:r>
      <w:r>
        <w:rPr>
          <w:rFonts w:cs="Times New Roman"/>
          <w:i/>
          <w:sz w:val="22"/>
          <w:szCs w:val="22"/>
          <w:lang w:val="en-GB"/>
        </w:rPr>
        <w:t xml:space="preserve">Anthropological Theory </w:t>
      </w:r>
      <w:r>
        <w:rPr>
          <w:rFonts w:cs="Times New Roman"/>
          <w:sz w:val="22"/>
          <w:szCs w:val="22"/>
          <w:lang w:val="en-GB"/>
        </w:rPr>
        <w:t xml:space="preserve">8.3, pp. 255–277. </w:t>
      </w:r>
      <w:proofErr w:type="spellStart"/>
      <w:proofErr w:type="gramStart"/>
      <w:r>
        <w:rPr>
          <w:rFonts w:eastAsia="Arial" w:cs="Times New Roman"/>
          <w:sz w:val="22"/>
          <w:szCs w:val="22"/>
          <w:lang w:val="en-GB"/>
        </w:rPr>
        <w:t>doi</w:t>
      </w:r>
      <w:proofErr w:type="spellEnd"/>
      <w:proofErr w:type="gramEnd"/>
      <w:r>
        <w:rPr>
          <w:rFonts w:cs="Times New Roman"/>
          <w:sz w:val="22"/>
          <w:szCs w:val="22"/>
          <w:lang w:val="en-GB"/>
        </w:rPr>
        <w:t xml:space="preserve">: </w:t>
      </w:r>
      <w:hyperlink r:id="rId14">
        <w:r>
          <w:rPr>
            <w:rStyle w:val="InternetLink"/>
            <w:rFonts w:eastAsia="Courier New" w:cs="Times New Roman"/>
            <w:sz w:val="22"/>
            <w:szCs w:val="22"/>
            <w:lang w:val="en-GB"/>
          </w:rPr>
          <w:t>10.1177/1463499608093814</w:t>
        </w:r>
      </w:hyperlink>
      <w:r>
        <w:rPr>
          <w:rFonts w:cs="Times New Roman"/>
          <w:sz w:val="22"/>
          <w:szCs w:val="22"/>
          <w:lang w:val="en-GB"/>
        </w:rPr>
        <w:t xml:space="preserve">. </w:t>
      </w:r>
      <w:proofErr w:type="spellStart"/>
      <w:proofErr w:type="gramStart"/>
      <w:r>
        <w:rPr>
          <w:rFonts w:eastAsia="Arial" w:cs="Times New Roman"/>
          <w:sz w:val="22"/>
          <w:szCs w:val="22"/>
          <w:lang w:val="en-GB"/>
        </w:rPr>
        <w:t>url</w:t>
      </w:r>
      <w:proofErr w:type="spellEnd"/>
      <w:proofErr w:type="gramEnd"/>
      <w:r>
        <w:rPr>
          <w:rFonts w:cs="Times New Roman"/>
          <w:sz w:val="22"/>
          <w:szCs w:val="22"/>
          <w:lang w:val="en-GB"/>
        </w:rPr>
        <w:t xml:space="preserve">: </w:t>
      </w:r>
      <w:hyperlink r:id="rId15">
        <w:r>
          <w:rPr>
            <w:rStyle w:val="InternetLink"/>
            <w:rFonts w:eastAsia="Courier New" w:cs="Times New Roman"/>
            <w:sz w:val="22"/>
            <w:szCs w:val="22"/>
            <w:lang w:val="en-GB"/>
          </w:rPr>
          <w:t>http://ant.sagepub.com/content/8/3/255.</w:t>
        </w:r>
      </w:hyperlink>
      <w:r>
        <w:rPr>
          <w:rFonts w:eastAsia="Courier New" w:cs="Times New Roman"/>
          <w:sz w:val="22"/>
          <w:szCs w:val="22"/>
          <w:lang w:val="en-GB"/>
        </w:rPr>
        <w:t xml:space="preserve"> </w:t>
      </w:r>
      <w:hyperlink>
        <w:bookmarkStart w:id="145" w:name="_bookmark10"/>
        <w:bookmarkEnd w:id="145"/>
        <w:proofErr w:type="gramStart"/>
        <w:r>
          <w:rPr>
            <w:rStyle w:val="InternetLink"/>
            <w:rFonts w:eastAsia="Courier New" w:cs="Times New Roman"/>
            <w:sz w:val="22"/>
            <w:szCs w:val="22"/>
            <w:lang w:val="en-GB"/>
          </w:rPr>
          <w:t>abstract</w:t>
        </w:r>
        <w:proofErr w:type="gramEnd"/>
      </w:hyperlink>
      <w:r>
        <w:rPr>
          <w:rFonts w:eastAsia="Courier New" w:cs="Times New Roman"/>
          <w:sz w:val="22"/>
          <w:szCs w:val="22"/>
          <w:lang w:val="en-GB"/>
        </w:rPr>
        <w:t xml:space="preserve"> </w:t>
      </w:r>
      <w:r>
        <w:rPr>
          <w:rFonts w:cs="Times New Roman"/>
          <w:sz w:val="22"/>
          <w:szCs w:val="22"/>
          <w:lang w:val="en-GB"/>
        </w:rPr>
        <w:t>(visited on 01/31/2012).</w:t>
      </w:r>
    </w:p>
    <w:p w:rsidR="007621B2" w:rsidRDefault="001352CC">
      <w:pPr>
        <w:pStyle w:val="TextBody"/>
        <w:spacing w:before="0" w:line="360" w:lineRule="auto"/>
        <w:ind w:left="851" w:hanging="851"/>
        <w:rPr>
          <w:rFonts w:cs="Times New Roman"/>
          <w:sz w:val="22"/>
          <w:szCs w:val="22"/>
          <w:lang w:val="en-GB"/>
        </w:rPr>
      </w:pPr>
      <w:r>
        <w:rPr>
          <w:rFonts w:cs="Times New Roman"/>
          <w:sz w:val="22"/>
          <w:szCs w:val="22"/>
          <w:lang w:val="en-GB"/>
        </w:rPr>
        <w:t xml:space="preserve">Coleman, Gabriella (2009). “Code is Speech: Legal Tinkering, Expertise, and Protest </w:t>
      </w:r>
      <w:proofErr w:type="gramStart"/>
      <w:r>
        <w:rPr>
          <w:rFonts w:cs="Times New Roman"/>
          <w:sz w:val="22"/>
          <w:szCs w:val="22"/>
          <w:lang w:val="en-GB"/>
        </w:rPr>
        <w:t>among</w:t>
      </w:r>
      <w:proofErr w:type="gramEnd"/>
      <w:r>
        <w:rPr>
          <w:rFonts w:cs="Times New Roman"/>
          <w:sz w:val="22"/>
          <w:szCs w:val="22"/>
          <w:lang w:val="en-GB"/>
        </w:rPr>
        <w:t xml:space="preserve"> Free and Open Source Software Developers”. In: </w:t>
      </w:r>
      <w:r>
        <w:rPr>
          <w:rFonts w:cs="Times New Roman"/>
          <w:i/>
          <w:sz w:val="22"/>
          <w:szCs w:val="22"/>
          <w:lang w:val="en-GB"/>
        </w:rPr>
        <w:t>Cult</w:t>
      </w:r>
      <w:r>
        <w:rPr>
          <w:rFonts w:cs="Times New Roman"/>
          <w:i/>
          <w:sz w:val="22"/>
          <w:szCs w:val="22"/>
          <w:lang w:val="en-GB"/>
        </w:rPr>
        <w:t xml:space="preserve">ural Anthropology </w:t>
      </w:r>
      <w:r>
        <w:rPr>
          <w:rFonts w:cs="Times New Roman"/>
          <w:sz w:val="22"/>
          <w:szCs w:val="22"/>
          <w:lang w:val="en-GB"/>
        </w:rPr>
        <w:t xml:space="preserve">24.3, pp. 420–454.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0886-7356.</w:t>
      </w:r>
    </w:p>
    <w:p w:rsidR="007621B2" w:rsidRDefault="001352CC">
      <w:pPr>
        <w:pStyle w:val="TextBody"/>
        <w:spacing w:before="0" w:line="360" w:lineRule="auto"/>
        <w:ind w:left="851" w:hanging="851"/>
        <w:rPr>
          <w:rFonts w:cs="Times New Roman"/>
          <w:sz w:val="22"/>
          <w:szCs w:val="22"/>
          <w:lang w:val="en-GB"/>
        </w:rPr>
      </w:pPr>
      <w:bookmarkStart w:id="146" w:name="_bookmark12"/>
      <w:bookmarkEnd w:id="146"/>
      <w:r>
        <w:rPr>
          <w:rFonts w:cs="Times New Roman"/>
          <w:sz w:val="22"/>
          <w:szCs w:val="22"/>
          <w:lang w:val="en-GB"/>
        </w:rPr>
        <w:t xml:space="preserve">Coleman, Gabriella (2010a). </w:t>
      </w:r>
      <w:proofErr w:type="gramStart"/>
      <w:r>
        <w:rPr>
          <w:rFonts w:cs="Times New Roman"/>
          <w:sz w:val="22"/>
          <w:szCs w:val="22"/>
          <w:lang w:val="en-GB"/>
        </w:rPr>
        <w:t>“Ethnographic Approaches to Digital Media”.</w:t>
      </w:r>
      <w:proofErr w:type="gramEnd"/>
      <w:r>
        <w:rPr>
          <w:rFonts w:cs="Times New Roman"/>
          <w:sz w:val="22"/>
          <w:szCs w:val="22"/>
          <w:lang w:val="en-GB"/>
        </w:rPr>
        <w:t xml:space="preserve"> In: </w:t>
      </w:r>
      <w:r>
        <w:rPr>
          <w:rFonts w:cs="Times New Roman"/>
          <w:i/>
          <w:sz w:val="22"/>
          <w:szCs w:val="22"/>
          <w:lang w:val="en-GB"/>
        </w:rPr>
        <w:t xml:space="preserve">Annual Review of Anthropology </w:t>
      </w:r>
      <w:r>
        <w:rPr>
          <w:rFonts w:cs="Times New Roman"/>
          <w:sz w:val="22"/>
          <w:szCs w:val="22"/>
          <w:lang w:val="en-GB"/>
        </w:rPr>
        <w:t xml:space="preserve">39.1, pp. 487–505.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xml:space="preserve">: 0084-6570. </w:t>
      </w:r>
      <w:proofErr w:type="spellStart"/>
      <w:proofErr w:type="gramStart"/>
      <w:r>
        <w:rPr>
          <w:rFonts w:eastAsia="Arial" w:cs="Times New Roman"/>
          <w:sz w:val="22"/>
          <w:szCs w:val="22"/>
          <w:lang w:val="en-GB"/>
        </w:rPr>
        <w:t>doi</w:t>
      </w:r>
      <w:proofErr w:type="spellEnd"/>
      <w:proofErr w:type="gramEnd"/>
      <w:r>
        <w:rPr>
          <w:rFonts w:cs="Times New Roman"/>
          <w:sz w:val="22"/>
          <w:szCs w:val="22"/>
          <w:lang w:val="en-GB"/>
        </w:rPr>
        <w:t xml:space="preserve">: </w:t>
      </w:r>
      <w:hyperlink r:id="rId16">
        <w:r>
          <w:rPr>
            <w:rStyle w:val="InternetLink"/>
            <w:rFonts w:eastAsia="Courier New" w:cs="Times New Roman"/>
            <w:sz w:val="22"/>
            <w:szCs w:val="22"/>
            <w:lang w:val="en-GB"/>
          </w:rPr>
          <w:t xml:space="preserve">10 . </w:t>
        </w:r>
        <w:proofErr w:type="gramStart"/>
        <w:r>
          <w:rPr>
            <w:rStyle w:val="InternetLink"/>
            <w:rFonts w:eastAsia="Courier New" w:cs="Times New Roman"/>
            <w:sz w:val="22"/>
            <w:szCs w:val="22"/>
            <w:lang w:val="en-GB"/>
          </w:rPr>
          <w:t>1146 /</w:t>
        </w:r>
      </w:hyperlink>
      <w:r>
        <w:rPr>
          <w:rFonts w:eastAsia="Courier New" w:cs="Times New Roman"/>
          <w:sz w:val="22"/>
          <w:szCs w:val="22"/>
          <w:lang w:val="en-GB"/>
        </w:rPr>
        <w:t xml:space="preserve"> </w:t>
      </w:r>
      <w:hyperlink r:id="rId17">
        <w:r>
          <w:rPr>
            <w:rStyle w:val="InternetLink"/>
            <w:rFonts w:eastAsia="Courier New" w:cs="Times New Roman"/>
            <w:sz w:val="22"/>
            <w:szCs w:val="22"/>
            <w:lang w:val="en-GB"/>
          </w:rPr>
          <w:t>annurev.anthro.012809.104945</w:t>
        </w:r>
      </w:hyperlink>
      <w:r>
        <w:rPr>
          <w:rFonts w:cs="Times New Roman"/>
          <w:sz w:val="22"/>
          <w:szCs w:val="22"/>
          <w:lang w:val="en-GB"/>
        </w:rPr>
        <w:t>.</w:t>
      </w:r>
      <w:proofErr w:type="gramEnd"/>
      <w:r>
        <w:rPr>
          <w:rFonts w:cs="Times New Roman"/>
          <w:sz w:val="22"/>
          <w:szCs w:val="22"/>
          <w:lang w:val="en-GB"/>
        </w:rPr>
        <w:t xml:space="preserve"> </w:t>
      </w:r>
      <w:proofErr w:type="spellStart"/>
      <w:proofErr w:type="gramStart"/>
      <w:r>
        <w:rPr>
          <w:rFonts w:eastAsia="Arial" w:cs="Times New Roman"/>
          <w:sz w:val="22"/>
          <w:szCs w:val="22"/>
          <w:lang w:val="en-GB"/>
        </w:rPr>
        <w:t>url</w:t>
      </w:r>
      <w:proofErr w:type="spellEnd"/>
      <w:proofErr w:type="gramEnd"/>
      <w:r>
        <w:rPr>
          <w:rFonts w:cs="Times New Roman"/>
          <w:sz w:val="22"/>
          <w:szCs w:val="22"/>
          <w:lang w:val="en-GB"/>
        </w:rPr>
        <w:t xml:space="preserve">: </w:t>
      </w:r>
      <w:hyperlink r:id="rId18">
        <w:r>
          <w:rPr>
            <w:rStyle w:val="InternetLink"/>
            <w:rFonts w:eastAsia="Courier New" w:cs="Times New Roman"/>
            <w:sz w:val="22"/>
            <w:szCs w:val="22"/>
            <w:lang w:val="en-GB"/>
          </w:rPr>
          <w:t>http://www.annualreviews.org/eprint/</w:t>
        </w:r>
      </w:hyperlink>
      <w:r>
        <w:rPr>
          <w:rFonts w:eastAsia="Courier New" w:cs="Times New Roman"/>
          <w:sz w:val="22"/>
          <w:szCs w:val="22"/>
          <w:lang w:val="en-GB"/>
        </w:rPr>
        <w:t xml:space="preserve"> </w:t>
      </w:r>
      <w:hyperlink>
        <w:bookmarkStart w:id="147" w:name="_bookmark11"/>
        <w:bookmarkEnd w:id="147"/>
        <w:r>
          <w:rPr>
            <w:rStyle w:val="InternetLink"/>
            <w:rFonts w:eastAsia="Courier New" w:cs="Times New Roman"/>
            <w:sz w:val="22"/>
            <w:szCs w:val="22"/>
            <w:lang w:val="en-GB"/>
          </w:rPr>
          <w:t>gzYRzazRZpBjEGWfcWr5/full/10.1146/annurev.anthro.012809.104945</w:t>
        </w:r>
      </w:hyperlink>
      <w:r>
        <w:rPr>
          <w:rFonts w:cs="Times New Roman"/>
          <w:sz w:val="22"/>
          <w:szCs w:val="22"/>
          <w:lang w:val="en-GB"/>
        </w:rPr>
        <w:t>.</w:t>
      </w:r>
    </w:p>
    <w:p w:rsidR="007621B2" w:rsidRDefault="001352CC">
      <w:pPr>
        <w:tabs>
          <w:tab w:val="left" w:pos="752"/>
        </w:tabs>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Coleman, Gabriella </w:t>
      </w:r>
      <w:r>
        <w:rPr>
          <w:rFonts w:ascii="Times New Roman" w:eastAsia="Times New Roman" w:hAnsi="Times New Roman" w:cs="Times New Roman"/>
          <w:lang w:val="en-GB"/>
        </w:rPr>
        <w:t>(2010b). “The Hacker Conference: A Ritual Condensation and Celeb</w:t>
      </w:r>
      <w:r>
        <w:rPr>
          <w:rFonts w:ascii="Times New Roman" w:eastAsia="Times New Roman" w:hAnsi="Times New Roman" w:cs="Times New Roman"/>
          <w:lang w:val="en-GB"/>
        </w:rPr>
        <w:t xml:space="preserve">ration of a Life- world”. In: </w:t>
      </w:r>
      <w:r>
        <w:rPr>
          <w:rFonts w:ascii="Times New Roman" w:eastAsia="Times New Roman" w:hAnsi="Times New Roman" w:cs="Times New Roman"/>
          <w:i/>
          <w:lang w:val="en-GB"/>
        </w:rPr>
        <w:t xml:space="preserve">Anthropological Quarterly </w:t>
      </w:r>
      <w:r>
        <w:rPr>
          <w:rFonts w:ascii="Times New Roman" w:eastAsia="Times New Roman" w:hAnsi="Times New Roman" w:cs="Times New Roman"/>
          <w:lang w:val="en-GB"/>
        </w:rPr>
        <w:t xml:space="preserve">83.1, pp. 47–72. </w:t>
      </w:r>
      <w:proofErr w:type="spellStart"/>
      <w:proofErr w:type="gramStart"/>
      <w:r>
        <w:rPr>
          <w:rFonts w:ascii="Times New Roman" w:eastAsia="Arial" w:hAnsi="Times New Roman" w:cs="Times New Roman"/>
          <w:lang w:val="en-GB"/>
        </w:rPr>
        <w:t>issn</w:t>
      </w:r>
      <w:proofErr w:type="spellEnd"/>
      <w:proofErr w:type="gramEnd"/>
      <w:r>
        <w:rPr>
          <w:rFonts w:ascii="Times New Roman" w:eastAsia="Times New Roman" w:hAnsi="Times New Roman" w:cs="Times New Roman"/>
          <w:lang w:val="en-GB"/>
        </w:rPr>
        <w:t xml:space="preserve">: 1534-1518. </w:t>
      </w:r>
      <w:proofErr w:type="spellStart"/>
      <w:proofErr w:type="gramStart"/>
      <w:r>
        <w:rPr>
          <w:rFonts w:ascii="Times New Roman" w:eastAsia="Arial" w:hAnsi="Times New Roman" w:cs="Times New Roman"/>
          <w:lang w:val="en-GB"/>
        </w:rPr>
        <w:t>doi</w:t>
      </w:r>
      <w:proofErr w:type="spellEnd"/>
      <w:proofErr w:type="gramEnd"/>
      <w:r>
        <w:rPr>
          <w:rFonts w:ascii="Times New Roman" w:eastAsia="Times New Roman" w:hAnsi="Times New Roman" w:cs="Times New Roman"/>
          <w:lang w:val="en-GB"/>
        </w:rPr>
        <w:t xml:space="preserve">: </w:t>
      </w:r>
      <w:hyperlink r:id="rId19">
        <w:r>
          <w:rPr>
            <w:rStyle w:val="InternetLink"/>
            <w:rFonts w:ascii="Times New Roman" w:eastAsia="Courier New" w:hAnsi="Times New Roman" w:cs="Times New Roman"/>
            <w:lang w:val="en-GB"/>
          </w:rPr>
          <w:t>10 .</w:t>
        </w:r>
      </w:hyperlink>
      <w:r>
        <w:rPr>
          <w:rFonts w:ascii="Times New Roman" w:eastAsia="Courier New" w:hAnsi="Times New Roman" w:cs="Times New Roman"/>
          <w:lang w:val="en-GB"/>
        </w:rPr>
        <w:t xml:space="preserve"> </w:t>
      </w:r>
      <w:hyperlink r:id="rId20">
        <w:r>
          <w:rPr>
            <w:rStyle w:val="InternetLink"/>
            <w:rFonts w:ascii="Times New Roman" w:eastAsia="Courier New" w:hAnsi="Times New Roman" w:cs="Times New Roman"/>
            <w:lang w:val="en-GB"/>
          </w:rPr>
          <w:t>1353/anq.0.0112</w:t>
        </w:r>
      </w:hyperlink>
      <w:r>
        <w:rPr>
          <w:rFonts w:ascii="Times New Roman" w:eastAsia="Times New Roman" w:hAnsi="Times New Roman" w:cs="Times New Roman"/>
          <w:lang w:val="en-GB"/>
        </w:rPr>
        <w:t xml:space="preserve">. </w:t>
      </w:r>
      <w:proofErr w:type="spellStart"/>
      <w:proofErr w:type="gramStart"/>
      <w:r>
        <w:rPr>
          <w:rFonts w:ascii="Times New Roman" w:eastAsia="Arial" w:hAnsi="Times New Roman" w:cs="Times New Roman"/>
          <w:lang w:val="en-GB"/>
        </w:rPr>
        <w:t>url</w:t>
      </w:r>
      <w:proofErr w:type="spellEnd"/>
      <w:proofErr w:type="gramEnd"/>
      <w:r>
        <w:rPr>
          <w:rFonts w:ascii="Times New Roman" w:eastAsia="Times New Roman" w:hAnsi="Times New Roman" w:cs="Times New Roman"/>
          <w:lang w:val="en-GB"/>
        </w:rPr>
        <w:t xml:space="preserve">: </w:t>
      </w:r>
      <w:hyperlink r:id="rId21">
        <w:r>
          <w:rPr>
            <w:rStyle w:val="InternetLink"/>
            <w:rFonts w:ascii="Times New Roman" w:eastAsia="Courier New" w:hAnsi="Times New Roman" w:cs="Times New Roman"/>
            <w:lang w:val="en-GB"/>
          </w:rPr>
          <w:t>http://muse.jhu.edu/content/crossref/journals/</w:t>
        </w:r>
      </w:hyperlink>
      <w:hyperlink>
        <w:bookmarkStart w:id="148" w:name="_bookmark13"/>
        <w:bookmarkEnd w:id="148"/>
        <w:r>
          <w:rPr>
            <w:rStyle w:val="InternetLink"/>
            <w:rFonts w:ascii="Times New Roman" w:eastAsia="Courier New" w:hAnsi="Times New Roman" w:cs="Times New Roman"/>
            <w:lang w:val="en-GB"/>
          </w:rPr>
          <w:t>anthropological%5C_quarterly/v083/83.1.coleman.html</w:t>
        </w:r>
      </w:hyperlink>
      <w:r>
        <w:rPr>
          <w:rFonts w:ascii="Times New Roman" w:eastAsia="Times New Roman" w:hAnsi="Times New Roman" w:cs="Times New Roman"/>
          <w:lang w:val="en-GB"/>
        </w:rPr>
        <w:t>.</w:t>
      </w:r>
    </w:p>
    <w:p w:rsidR="007621B2" w:rsidRDefault="001352CC">
      <w:pPr>
        <w:pStyle w:val="ListParagraph"/>
        <w:numPr>
          <w:ilvl w:val="0"/>
          <w:numId w:val="1"/>
        </w:numPr>
        <w:tabs>
          <w:tab w:val="left" w:pos="752"/>
        </w:tabs>
        <w:spacing w:line="360" w:lineRule="auto"/>
        <w:ind w:left="851"/>
        <w:rPr>
          <w:rFonts w:ascii="Times New Roman" w:eastAsia="Times New Roman" w:hAnsi="Times New Roman" w:cs="Times New Roman"/>
          <w:lang w:val="en-GB"/>
        </w:rPr>
      </w:pPr>
      <w:r>
        <w:rPr>
          <w:rFonts w:ascii="Times New Roman" w:hAnsi="Times New Roman" w:cs="Times New Roman"/>
          <w:lang w:val="en-GB"/>
        </w:rPr>
        <w:t xml:space="preserve">(2012). </w:t>
      </w:r>
      <w:r>
        <w:rPr>
          <w:rFonts w:ascii="Times New Roman" w:hAnsi="Times New Roman" w:cs="Times New Roman"/>
          <w:i/>
          <w:lang w:val="en-GB"/>
        </w:rPr>
        <w:t>Coding Freedom: Th</w:t>
      </w:r>
      <w:r>
        <w:rPr>
          <w:rFonts w:ascii="Times New Roman" w:hAnsi="Times New Roman" w:cs="Times New Roman"/>
          <w:i/>
          <w:lang w:val="en-GB"/>
        </w:rPr>
        <w:t>e Ethics and Aesthetics of Hacking</w:t>
      </w:r>
      <w:r>
        <w:rPr>
          <w:rFonts w:ascii="Times New Roman" w:hAnsi="Times New Roman" w:cs="Times New Roman"/>
          <w:lang w:val="en-GB"/>
        </w:rPr>
        <w:t>. Princeton Uni</w:t>
      </w:r>
      <w:bookmarkStart w:id="149" w:name="_bookmark14"/>
      <w:bookmarkEnd w:id="149"/>
      <w:r>
        <w:rPr>
          <w:rFonts w:ascii="Times New Roman" w:hAnsi="Times New Roman" w:cs="Times New Roman"/>
          <w:lang w:val="en-GB"/>
        </w:rPr>
        <w:t>versity Press.</w:t>
      </w:r>
    </w:p>
    <w:p w:rsidR="007621B2" w:rsidRDefault="001352CC">
      <w:pPr>
        <w:pStyle w:val="ListParagraph"/>
        <w:numPr>
          <w:ilvl w:val="0"/>
          <w:numId w:val="1"/>
        </w:numPr>
        <w:tabs>
          <w:tab w:val="left" w:pos="752"/>
        </w:tabs>
        <w:spacing w:line="360" w:lineRule="auto"/>
        <w:ind w:left="851"/>
        <w:rPr>
          <w:rFonts w:ascii="Times New Roman" w:eastAsia="Times New Roman" w:hAnsi="Times New Roman" w:cs="Times New Roman"/>
          <w:lang w:val="en-GB"/>
        </w:rPr>
      </w:pPr>
      <w:r>
        <w:rPr>
          <w:rFonts w:ascii="Times New Roman" w:hAnsi="Times New Roman" w:cs="Times New Roman"/>
          <w:lang w:val="en-GB"/>
        </w:rPr>
        <w:lastRenderedPageBreak/>
        <w:t xml:space="preserve">(2014). </w:t>
      </w:r>
      <w:r>
        <w:rPr>
          <w:rFonts w:ascii="Times New Roman" w:hAnsi="Times New Roman" w:cs="Times New Roman"/>
          <w:i/>
          <w:lang w:val="en-GB"/>
        </w:rPr>
        <w:t xml:space="preserve">Hacker, hoaxer, </w:t>
      </w:r>
      <w:proofErr w:type="spellStart"/>
      <w:r>
        <w:rPr>
          <w:rFonts w:ascii="Times New Roman" w:hAnsi="Times New Roman" w:cs="Times New Roman"/>
          <w:i/>
          <w:lang w:val="en-GB"/>
        </w:rPr>
        <w:t>whistleblower</w:t>
      </w:r>
      <w:proofErr w:type="spellEnd"/>
      <w:r>
        <w:rPr>
          <w:rFonts w:ascii="Times New Roman" w:hAnsi="Times New Roman" w:cs="Times New Roman"/>
          <w:i/>
          <w:lang w:val="en-GB"/>
        </w:rPr>
        <w:t>, spy: The many faces of Anonymous</w:t>
      </w:r>
      <w:r>
        <w:rPr>
          <w:rFonts w:ascii="Times New Roman" w:hAnsi="Times New Roman" w:cs="Times New Roman"/>
          <w:lang w:val="en-GB"/>
        </w:rPr>
        <w:t xml:space="preserve">. Verso </w:t>
      </w:r>
      <w:bookmarkStart w:id="150" w:name="_bookmark15"/>
      <w:bookmarkEnd w:id="150"/>
      <w:r>
        <w:rPr>
          <w:rFonts w:ascii="Times New Roman" w:hAnsi="Times New Roman" w:cs="Times New Roman"/>
          <w:lang w:val="en-GB"/>
        </w:rPr>
        <w:t>Books.</w:t>
      </w:r>
    </w:p>
    <w:p w:rsidR="007621B2" w:rsidRDefault="001352CC">
      <w:pPr>
        <w:pStyle w:val="TextBody"/>
        <w:spacing w:before="0" w:line="360" w:lineRule="auto"/>
        <w:ind w:left="851" w:hanging="851"/>
        <w:rPr>
          <w:rFonts w:cs="Times New Roman"/>
          <w:sz w:val="22"/>
          <w:szCs w:val="22"/>
          <w:lang w:val="en-GB"/>
        </w:rPr>
      </w:pPr>
      <w:r>
        <w:rPr>
          <w:rFonts w:cs="Times New Roman"/>
          <w:sz w:val="22"/>
          <w:szCs w:val="22"/>
          <w:lang w:val="en-GB"/>
        </w:rPr>
        <w:t xml:space="preserve">Collier, Stephen J (2009). </w:t>
      </w:r>
      <w:proofErr w:type="gramStart"/>
      <w:r>
        <w:rPr>
          <w:rFonts w:cs="Times New Roman"/>
          <w:sz w:val="22"/>
          <w:szCs w:val="22"/>
          <w:lang w:val="en-GB"/>
        </w:rPr>
        <w:t>“Topologies of Power Foucault’s Analysis of Political Government beyond ‘</w:t>
      </w:r>
      <w:proofErr w:type="spellStart"/>
      <w:r>
        <w:rPr>
          <w:rFonts w:cs="Times New Roman"/>
          <w:sz w:val="22"/>
          <w:szCs w:val="22"/>
          <w:lang w:val="en-GB"/>
        </w:rPr>
        <w:t>Govern</w:t>
      </w:r>
      <w:r>
        <w:rPr>
          <w:rFonts w:cs="Times New Roman"/>
          <w:sz w:val="22"/>
          <w:szCs w:val="22"/>
          <w:lang w:val="en-GB"/>
        </w:rPr>
        <w:t>mentality</w:t>
      </w:r>
      <w:proofErr w:type="spellEnd"/>
      <w:r>
        <w:rPr>
          <w:rFonts w:cs="Times New Roman"/>
          <w:sz w:val="22"/>
          <w:szCs w:val="22"/>
          <w:lang w:val="en-GB"/>
        </w:rPr>
        <w:t>’”.</w:t>
      </w:r>
      <w:proofErr w:type="gramEnd"/>
      <w:r>
        <w:rPr>
          <w:rFonts w:cs="Times New Roman"/>
          <w:sz w:val="22"/>
          <w:szCs w:val="22"/>
          <w:lang w:val="en-GB"/>
        </w:rPr>
        <w:t xml:space="preserve"> In: </w:t>
      </w:r>
      <w:r>
        <w:rPr>
          <w:rFonts w:cs="Times New Roman"/>
          <w:i/>
          <w:sz w:val="22"/>
          <w:szCs w:val="22"/>
          <w:lang w:val="en-GB"/>
        </w:rPr>
        <w:t xml:space="preserve">Theory, Culture &amp; Society </w:t>
      </w:r>
      <w:r>
        <w:rPr>
          <w:rFonts w:cs="Times New Roman"/>
          <w:sz w:val="22"/>
          <w:szCs w:val="22"/>
          <w:lang w:val="en-GB"/>
        </w:rPr>
        <w:t xml:space="preserve">26.6, </w:t>
      </w:r>
      <w:proofErr w:type="gramStart"/>
      <w:r>
        <w:rPr>
          <w:rFonts w:cs="Times New Roman"/>
          <w:sz w:val="22"/>
          <w:szCs w:val="22"/>
          <w:lang w:val="en-GB"/>
        </w:rPr>
        <w:t>pp</w:t>
      </w:r>
      <w:proofErr w:type="gramEnd"/>
      <w:r>
        <w:rPr>
          <w:rFonts w:cs="Times New Roman"/>
          <w:sz w:val="22"/>
          <w:szCs w:val="22"/>
          <w:lang w:val="en-GB"/>
        </w:rPr>
        <w:t xml:space="preserve">. 78–108. </w:t>
      </w:r>
      <w:bookmarkStart w:id="151" w:name="_bookmark16"/>
      <w:bookmarkEnd w:id="151"/>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0263-2764.</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Downey, Gary Lee (1998). </w:t>
      </w:r>
      <w:r>
        <w:rPr>
          <w:rFonts w:ascii="Times New Roman" w:hAnsi="Times New Roman" w:cs="Times New Roman"/>
          <w:i/>
          <w:lang w:val="en-GB"/>
        </w:rPr>
        <w:t xml:space="preserve">The machine in me: an anthropologist sits among computer </w:t>
      </w:r>
      <w:bookmarkStart w:id="152" w:name="_bookmark17"/>
      <w:bookmarkEnd w:id="152"/>
      <w:r>
        <w:rPr>
          <w:rFonts w:ascii="Times New Roman" w:hAnsi="Times New Roman" w:cs="Times New Roman"/>
          <w:i/>
          <w:lang w:val="en-GB"/>
        </w:rPr>
        <w:t>engineers</w:t>
      </w:r>
      <w:r>
        <w:rPr>
          <w:rFonts w:ascii="Times New Roman" w:hAnsi="Times New Roman" w:cs="Times New Roman"/>
          <w:lang w:val="en-GB"/>
        </w:rPr>
        <w:t xml:space="preserve">. English. New York: </w:t>
      </w:r>
      <w:proofErr w:type="spellStart"/>
      <w:r>
        <w:rPr>
          <w:rFonts w:ascii="Times New Roman" w:hAnsi="Times New Roman" w:cs="Times New Roman"/>
          <w:lang w:val="en-GB"/>
        </w:rPr>
        <w:t>Routledge</w:t>
      </w:r>
      <w:proofErr w:type="spellEnd"/>
      <w:r>
        <w:rPr>
          <w:rFonts w:ascii="Times New Roman" w:hAnsi="Times New Roman" w:cs="Times New Roman"/>
          <w:lang w:val="en-GB"/>
        </w:rPr>
        <w:t>.</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Dumit</w:t>
      </w:r>
      <w:proofErr w:type="spellEnd"/>
      <w:r>
        <w:rPr>
          <w:rFonts w:ascii="Times New Roman" w:hAnsi="Times New Roman" w:cs="Times New Roman"/>
          <w:lang w:val="en-GB"/>
        </w:rPr>
        <w:t xml:space="preserve">, Joseph (2004). </w:t>
      </w:r>
      <w:r>
        <w:rPr>
          <w:rFonts w:ascii="Times New Roman" w:hAnsi="Times New Roman" w:cs="Times New Roman"/>
          <w:i/>
          <w:lang w:val="en-GB"/>
        </w:rPr>
        <w:t>Picturing personhood: brain scans</w:t>
      </w:r>
      <w:r>
        <w:rPr>
          <w:rFonts w:ascii="Times New Roman" w:hAnsi="Times New Roman" w:cs="Times New Roman"/>
          <w:i/>
          <w:lang w:val="en-GB"/>
        </w:rPr>
        <w:t xml:space="preserve"> and biomedical identity</w:t>
      </w:r>
      <w:r>
        <w:rPr>
          <w:rFonts w:ascii="Times New Roman" w:hAnsi="Times New Roman" w:cs="Times New Roman"/>
          <w:lang w:val="en-GB"/>
        </w:rPr>
        <w:t>. En</w:t>
      </w:r>
      <w:bookmarkStart w:id="153" w:name="_bookmark18"/>
      <w:bookmarkEnd w:id="153"/>
      <w:r>
        <w:rPr>
          <w:rFonts w:ascii="Times New Roman" w:hAnsi="Times New Roman" w:cs="Times New Roman"/>
          <w:lang w:val="en-GB"/>
        </w:rPr>
        <w:t>glish. Princeton, N.J.: Princeton University Press.</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Forsythe, Diana (2001). </w:t>
      </w:r>
      <w:r>
        <w:rPr>
          <w:rFonts w:ascii="Times New Roman" w:hAnsi="Times New Roman" w:cs="Times New Roman"/>
          <w:i/>
          <w:lang w:val="en-GB"/>
        </w:rPr>
        <w:t xml:space="preserve">Studying </w:t>
      </w:r>
      <w:proofErr w:type="gramStart"/>
      <w:r>
        <w:rPr>
          <w:rFonts w:ascii="Times New Roman" w:hAnsi="Times New Roman" w:cs="Times New Roman"/>
          <w:i/>
          <w:lang w:val="en-GB"/>
        </w:rPr>
        <w:t>Those</w:t>
      </w:r>
      <w:proofErr w:type="gramEnd"/>
      <w:r>
        <w:rPr>
          <w:rFonts w:ascii="Times New Roman" w:hAnsi="Times New Roman" w:cs="Times New Roman"/>
          <w:i/>
          <w:lang w:val="en-GB"/>
        </w:rPr>
        <w:t xml:space="preserve"> who Study Us: An Anthropologist in the World </w:t>
      </w:r>
      <w:bookmarkStart w:id="154" w:name="_bookmark19"/>
      <w:bookmarkEnd w:id="154"/>
      <w:r>
        <w:rPr>
          <w:rFonts w:ascii="Times New Roman" w:hAnsi="Times New Roman" w:cs="Times New Roman"/>
          <w:i/>
          <w:lang w:val="en-GB"/>
        </w:rPr>
        <w:t>of Artificial Intelligence</w:t>
      </w:r>
      <w:r>
        <w:rPr>
          <w:rFonts w:ascii="Times New Roman" w:hAnsi="Times New Roman" w:cs="Times New Roman"/>
          <w:lang w:val="en-GB"/>
        </w:rPr>
        <w:t xml:space="preserve">. </w:t>
      </w:r>
      <w:proofErr w:type="gramStart"/>
      <w:r>
        <w:rPr>
          <w:rFonts w:ascii="Times New Roman" w:hAnsi="Times New Roman" w:cs="Times New Roman"/>
          <w:lang w:val="en-GB"/>
        </w:rPr>
        <w:t>Stanford University Press.</w:t>
      </w:r>
      <w:proofErr w:type="gramEnd"/>
    </w:p>
    <w:p w:rsidR="007621B2" w:rsidRDefault="001352CC">
      <w:pPr>
        <w:pStyle w:val="TextBody"/>
        <w:spacing w:before="0" w:line="360" w:lineRule="auto"/>
        <w:ind w:left="851" w:hanging="851"/>
        <w:rPr>
          <w:rFonts w:cs="Times New Roman"/>
          <w:sz w:val="22"/>
          <w:szCs w:val="22"/>
          <w:lang w:val="en-GB"/>
        </w:rPr>
      </w:pPr>
      <w:proofErr w:type="gramStart"/>
      <w:r>
        <w:rPr>
          <w:rFonts w:cs="Times New Roman"/>
          <w:sz w:val="22"/>
          <w:szCs w:val="22"/>
          <w:lang w:val="en-GB"/>
        </w:rPr>
        <w:t>Funders and Founders Notes (2016).</w:t>
      </w:r>
      <w:proofErr w:type="gramEnd"/>
      <w:r>
        <w:rPr>
          <w:rFonts w:cs="Times New Roman"/>
          <w:sz w:val="22"/>
          <w:szCs w:val="22"/>
          <w:lang w:val="en-GB"/>
        </w:rPr>
        <w:t xml:space="preserve"> </w:t>
      </w:r>
      <w:r>
        <w:rPr>
          <w:rFonts w:cs="Times New Roman"/>
          <w:i/>
          <w:sz w:val="22"/>
          <w:szCs w:val="22"/>
          <w:lang w:val="en-GB"/>
        </w:rPr>
        <w:t>Wh</w:t>
      </w:r>
      <w:r>
        <w:rPr>
          <w:rFonts w:cs="Times New Roman"/>
          <w:i/>
          <w:sz w:val="22"/>
          <w:szCs w:val="22"/>
          <w:lang w:val="en-GB"/>
        </w:rPr>
        <w:t xml:space="preserve">o Are Hackers? Hackers Are Doers. </w:t>
      </w:r>
      <w:proofErr w:type="spellStart"/>
      <w:proofErr w:type="gramStart"/>
      <w:r>
        <w:rPr>
          <w:rFonts w:cs="Times New Roman"/>
          <w:sz w:val="22"/>
          <w:szCs w:val="22"/>
          <w:lang w:val="en-GB"/>
        </w:rPr>
        <w:t>url</w:t>
      </w:r>
      <w:proofErr w:type="spellEnd"/>
      <w:proofErr w:type="gramEnd"/>
      <w:r>
        <w:rPr>
          <w:rFonts w:cs="Times New Roman"/>
          <w:sz w:val="22"/>
          <w:szCs w:val="22"/>
          <w:lang w:val="en-GB"/>
        </w:rPr>
        <w:t xml:space="preserve">: </w:t>
      </w:r>
      <w:hyperlink r:id="rId22">
        <w:r>
          <w:rPr>
            <w:rStyle w:val="InternetLink"/>
            <w:rFonts w:cs="Times New Roman"/>
            <w:sz w:val="22"/>
            <w:szCs w:val="22"/>
            <w:lang w:val="en-GB"/>
          </w:rPr>
          <w:t>http://notes.fundersandfounders.com/post/50417296471/who-are-hackers-</w:t>
        </w:r>
      </w:hyperlink>
      <w:r>
        <w:rPr>
          <w:rFonts w:cs="Times New Roman"/>
          <w:sz w:val="22"/>
          <w:szCs w:val="22"/>
          <w:lang w:val="en-GB"/>
        </w:rPr>
        <w:t xml:space="preserve"> </w:t>
      </w:r>
      <w:hyperlink>
        <w:bookmarkStart w:id="155" w:name="_bookmark20"/>
        <w:bookmarkEnd w:id="155"/>
        <w:r>
          <w:rPr>
            <w:rStyle w:val="InternetLink"/>
            <w:rFonts w:cs="Times New Roman"/>
            <w:sz w:val="22"/>
            <w:szCs w:val="22"/>
            <w:lang w:val="en-GB"/>
          </w:rPr>
          <w:t xml:space="preserve">hackers-are-doers </w:t>
        </w:r>
      </w:hyperlink>
      <w:r>
        <w:rPr>
          <w:rFonts w:cs="Times New Roman"/>
          <w:sz w:val="22"/>
          <w:szCs w:val="22"/>
          <w:lang w:val="en-GB"/>
        </w:rPr>
        <w:t xml:space="preserve">   (visited on 01/28/2016).</w:t>
      </w:r>
    </w:p>
    <w:p w:rsidR="007621B2" w:rsidRDefault="001352CC">
      <w:pPr>
        <w:spacing w:line="360" w:lineRule="auto"/>
        <w:ind w:left="851" w:hanging="851"/>
        <w:rPr>
          <w:rFonts w:ascii="Times New Roman" w:eastAsia="Times New Roman" w:hAnsi="Times New Roman" w:cs="Times New Roman"/>
          <w:lang w:val="en-GB"/>
        </w:rPr>
      </w:pPr>
      <w:proofErr w:type="gramStart"/>
      <w:r>
        <w:rPr>
          <w:rFonts w:ascii="Times New Roman" w:hAnsi="Times New Roman" w:cs="Times New Roman"/>
          <w:lang w:val="en-GB"/>
        </w:rPr>
        <w:t>Galloway, Alexander R and Eugene Thacker (2007).</w:t>
      </w:r>
      <w:proofErr w:type="gramEnd"/>
      <w:r>
        <w:rPr>
          <w:rFonts w:ascii="Times New Roman" w:hAnsi="Times New Roman" w:cs="Times New Roman"/>
          <w:lang w:val="en-GB"/>
        </w:rPr>
        <w:t xml:space="preserve"> </w:t>
      </w:r>
      <w:r>
        <w:rPr>
          <w:rFonts w:ascii="Times New Roman" w:hAnsi="Times New Roman" w:cs="Times New Roman"/>
          <w:i/>
          <w:lang w:val="en-GB"/>
        </w:rPr>
        <w:t>The exploit: A theory of networks</w:t>
      </w:r>
      <w:r>
        <w:rPr>
          <w:rFonts w:ascii="Times New Roman" w:hAnsi="Times New Roman" w:cs="Times New Roman"/>
          <w:lang w:val="en-GB"/>
        </w:rPr>
        <w:t xml:space="preserve">. Vol. 21. </w:t>
      </w:r>
      <w:proofErr w:type="gramStart"/>
      <w:r>
        <w:rPr>
          <w:rFonts w:ascii="Times New Roman" w:hAnsi="Times New Roman" w:cs="Times New Roman"/>
          <w:lang w:val="en-GB"/>
        </w:rPr>
        <w:t>University of Minnesota Press.</w:t>
      </w:r>
      <w:proofErr w:type="gramEnd"/>
    </w:p>
    <w:p w:rsidR="007621B2" w:rsidRDefault="001352CC">
      <w:pPr>
        <w:spacing w:line="360" w:lineRule="auto"/>
        <w:ind w:left="851" w:hanging="851"/>
        <w:rPr>
          <w:rFonts w:ascii="Times New Roman" w:eastAsia="Times New Roman" w:hAnsi="Times New Roman" w:cs="Times New Roman"/>
          <w:lang w:val="en-GB"/>
        </w:rPr>
      </w:pPr>
      <w:bookmarkStart w:id="156" w:name="_bookmark22"/>
      <w:bookmarkEnd w:id="156"/>
      <w:proofErr w:type="spellStart"/>
      <w:r>
        <w:rPr>
          <w:rFonts w:ascii="Times New Roman" w:eastAsia="Times New Roman" w:hAnsi="Times New Roman" w:cs="Times New Roman"/>
          <w:lang w:val="en-GB"/>
        </w:rPr>
        <w:t>Ghosh</w:t>
      </w:r>
      <w:proofErr w:type="spellEnd"/>
      <w:r>
        <w:rPr>
          <w:rFonts w:ascii="Times New Roman" w:eastAsia="Times New Roman" w:hAnsi="Times New Roman" w:cs="Times New Roman"/>
          <w:lang w:val="en-GB"/>
        </w:rPr>
        <w:t xml:space="preserve">, R A (2005). “Understanding Free Software Developers: Findings from the FLOSS Study”. In: </w:t>
      </w:r>
      <w:r>
        <w:rPr>
          <w:rFonts w:ascii="Times New Roman" w:eastAsia="Times New Roman" w:hAnsi="Times New Roman" w:cs="Times New Roman"/>
          <w:i/>
          <w:lang w:val="en-GB"/>
        </w:rPr>
        <w:t>Perspect</w:t>
      </w:r>
      <w:r>
        <w:rPr>
          <w:rFonts w:ascii="Times New Roman" w:eastAsia="Times New Roman" w:hAnsi="Times New Roman" w:cs="Times New Roman"/>
          <w:i/>
          <w:lang w:val="en-GB"/>
        </w:rPr>
        <w:t>ives on Free and Open Source Software</w:t>
      </w:r>
      <w:r>
        <w:rPr>
          <w:rFonts w:ascii="Times New Roman" w:eastAsia="Times New Roman" w:hAnsi="Times New Roman" w:cs="Times New Roman"/>
          <w:lang w:val="en-GB"/>
        </w:rPr>
        <w:t xml:space="preserve">. Ed. by J Feller </w:t>
      </w:r>
      <w:bookmarkStart w:id="157" w:name="_bookmark21"/>
      <w:bookmarkEnd w:id="157"/>
      <w:r>
        <w:rPr>
          <w:rFonts w:ascii="Times New Roman" w:eastAsia="Times New Roman" w:hAnsi="Times New Roman" w:cs="Times New Roman"/>
          <w:lang w:val="en-GB"/>
        </w:rPr>
        <w:t>et al. Cambridge, MA: MIT Press, pp. 23–46.</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Hafner</w:t>
      </w:r>
      <w:proofErr w:type="spellEnd"/>
      <w:r>
        <w:rPr>
          <w:rFonts w:ascii="Times New Roman" w:hAnsi="Times New Roman" w:cs="Times New Roman"/>
          <w:lang w:val="en-GB"/>
        </w:rPr>
        <w:t xml:space="preserve">, Katie and Matthew Lyon (1998). </w:t>
      </w:r>
      <w:r>
        <w:rPr>
          <w:rFonts w:ascii="Times New Roman" w:hAnsi="Times New Roman" w:cs="Times New Roman"/>
          <w:i/>
          <w:lang w:val="en-GB"/>
        </w:rPr>
        <w:t xml:space="preserve">Where wizards stay up late: The origins of </w:t>
      </w:r>
      <w:bookmarkStart w:id="158" w:name="_bookmark23"/>
      <w:bookmarkEnd w:id="158"/>
      <w:r>
        <w:rPr>
          <w:rFonts w:ascii="Times New Roman" w:hAnsi="Times New Roman" w:cs="Times New Roman"/>
          <w:i/>
          <w:lang w:val="en-GB"/>
        </w:rPr>
        <w:t>the Internet</w:t>
      </w:r>
      <w:r>
        <w:rPr>
          <w:rFonts w:ascii="Times New Roman" w:hAnsi="Times New Roman" w:cs="Times New Roman"/>
          <w:lang w:val="en-GB"/>
        </w:rPr>
        <w:t>. Simon and Schuster.</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Hakken</w:t>
      </w:r>
      <w:proofErr w:type="spellEnd"/>
      <w:r>
        <w:rPr>
          <w:rFonts w:ascii="Times New Roman" w:hAnsi="Times New Roman" w:cs="Times New Roman"/>
          <w:lang w:val="en-GB"/>
        </w:rPr>
        <w:t>, David and Barbara Andrews (1993).</w:t>
      </w:r>
      <w:r>
        <w:rPr>
          <w:rFonts w:ascii="Times New Roman" w:hAnsi="Times New Roman" w:cs="Times New Roman"/>
          <w:lang w:val="en-GB"/>
        </w:rPr>
        <w:t xml:space="preserve"> </w:t>
      </w:r>
      <w:r>
        <w:rPr>
          <w:rFonts w:ascii="Times New Roman" w:hAnsi="Times New Roman" w:cs="Times New Roman"/>
          <w:i/>
          <w:lang w:val="en-GB"/>
        </w:rPr>
        <w:t xml:space="preserve">Computing myths, class realities: </w:t>
      </w:r>
      <w:proofErr w:type="gramStart"/>
      <w:r>
        <w:rPr>
          <w:rFonts w:ascii="Times New Roman" w:hAnsi="Times New Roman" w:cs="Times New Roman"/>
          <w:i/>
          <w:lang w:val="en-GB"/>
        </w:rPr>
        <w:t>an ethnography</w:t>
      </w:r>
      <w:proofErr w:type="gramEnd"/>
      <w:r>
        <w:rPr>
          <w:rFonts w:ascii="Times New Roman" w:hAnsi="Times New Roman" w:cs="Times New Roman"/>
          <w:i/>
          <w:lang w:val="en-GB"/>
        </w:rPr>
        <w:t xml:space="preserve"> of technology and working people in Sheffield, England</w:t>
      </w:r>
      <w:r>
        <w:rPr>
          <w:rFonts w:ascii="Times New Roman" w:hAnsi="Times New Roman" w:cs="Times New Roman"/>
          <w:lang w:val="en-GB"/>
        </w:rPr>
        <w:t>. English. Boul</w:t>
      </w:r>
      <w:bookmarkStart w:id="159" w:name="_bookmark24"/>
      <w:bookmarkEnd w:id="159"/>
      <w:r>
        <w:rPr>
          <w:rFonts w:ascii="Times New Roman" w:hAnsi="Times New Roman" w:cs="Times New Roman"/>
          <w:lang w:val="en-GB"/>
        </w:rPr>
        <w:t>der: Westview Press.</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Helmreich</w:t>
      </w:r>
      <w:proofErr w:type="spellEnd"/>
      <w:r>
        <w:rPr>
          <w:rFonts w:ascii="Times New Roman" w:hAnsi="Times New Roman" w:cs="Times New Roman"/>
          <w:lang w:val="en-GB"/>
        </w:rPr>
        <w:t xml:space="preserve">, Stefan (1998). </w:t>
      </w:r>
      <w:r>
        <w:rPr>
          <w:rFonts w:ascii="Times New Roman" w:hAnsi="Times New Roman" w:cs="Times New Roman"/>
          <w:i/>
          <w:lang w:val="en-GB"/>
        </w:rPr>
        <w:t xml:space="preserve">Silicon second nature: culturing artificial life in a digital </w:t>
      </w:r>
      <w:bookmarkStart w:id="160" w:name="_bookmark25"/>
      <w:bookmarkEnd w:id="160"/>
      <w:r>
        <w:rPr>
          <w:rFonts w:ascii="Times New Roman" w:hAnsi="Times New Roman" w:cs="Times New Roman"/>
          <w:i/>
          <w:lang w:val="en-GB"/>
        </w:rPr>
        <w:t>world</w:t>
      </w:r>
      <w:r>
        <w:rPr>
          <w:rFonts w:ascii="Times New Roman" w:hAnsi="Times New Roman" w:cs="Times New Roman"/>
          <w:lang w:val="en-GB"/>
        </w:rPr>
        <w:t>. English. Berkeley: Un</w:t>
      </w:r>
      <w:r>
        <w:rPr>
          <w:rFonts w:ascii="Times New Roman" w:hAnsi="Times New Roman" w:cs="Times New Roman"/>
          <w:lang w:val="en-GB"/>
        </w:rPr>
        <w:t>iversity of California Press.</w:t>
      </w:r>
    </w:p>
    <w:p w:rsidR="007621B2" w:rsidRDefault="001352CC">
      <w:pPr>
        <w:spacing w:line="360" w:lineRule="auto"/>
        <w:ind w:left="851" w:hanging="851"/>
        <w:rPr>
          <w:rFonts w:ascii="Times New Roman" w:hAnsi="Times New Roman" w:cs="Times New Roman"/>
          <w:lang w:val="en-GB"/>
        </w:rPr>
      </w:pPr>
      <w:proofErr w:type="spellStart"/>
      <w:r>
        <w:rPr>
          <w:rFonts w:ascii="Times New Roman" w:hAnsi="Times New Roman" w:cs="Times New Roman"/>
          <w:lang w:val="en-GB"/>
        </w:rPr>
        <w:t>Himanen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Pekka</w:t>
      </w:r>
      <w:proofErr w:type="spellEnd"/>
      <w:r>
        <w:rPr>
          <w:rFonts w:ascii="Times New Roman" w:hAnsi="Times New Roman" w:cs="Times New Roman"/>
          <w:lang w:val="en-GB"/>
        </w:rPr>
        <w:t xml:space="preserve"> (2001). </w:t>
      </w:r>
      <w:r>
        <w:rPr>
          <w:rFonts w:ascii="Times New Roman" w:hAnsi="Times New Roman" w:cs="Times New Roman"/>
          <w:i/>
          <w:lang w:val="en-GB"/>
        </w:rPr>
        <w:t>The Hacker Ethic and the Spirit of Information Age</w:t>
      </w:r>
      <w:r>
        <w:rPr>
          <w:rFonts w:ascii="Times New Roman" w:hAnsi="Times New Roman" w:cs="Times New Roman"/>
          <w:lang w:val="en-GB"/>
        </w:rPr>
        <w:t>. New York: Random House.</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Kelty, Christopher (2008). </w:t>
      </w:r>
      <w:r>
        <w:rPr>
          <w:rFonts w:ascii="Times New Roman" w:hAnsi="Times New Roman" w:cs="Times New Roman"/>
          <w:i/>
          <w:lang w:val="en-GB"/>
        </w:rPr>
        <w:t>Two bits: the cultural significance of free software</w:t>
      </w:r>
      <w:r>
        <w:rPr>
          <w:rFonts w:ascii="Times New Roman" w:hAnsi="Times New Roman" w:cs="Times New Roman"/>
          <w:lang w:val="en-GB"/>
        </w:rPr>
        <w:t xml:space="preserve">. Durham: </w:t>
      </w:r>
      <w:bookmarkStart w:id="161" w:name="_bookmark26"/>
      <w:bookmarkEnd w:id="161"/>
      <w:r>
        <w:rPr>
          <w:rFonts w:ascii="Times New Roman" w:hAnsi="Times New Roman" w:cs="Times New Roman"/>
          <w:lang w:val="en-GB"/>
        </w:rPr>
        <w:t>Duke University Press.</w:t>
      </w:r>
    </w:p>
    <w:p w:rsidR="007621B2" w:rsidRDefault="001352CC">
      <w:pPr>
        <w:spacing w:line="360" w:lineRule="auto"/>
        <w:ind w:left="851" w:hanging="851"/>
        <w:rPr>
          <w:rFonts w:ascii="Times New Roman" w:eastAsia="Times New Roman" w:hAnsi="Times New Roman" w:cs="Times New Roman"/>
          <w:lang w:val="en-GB"/>
        </w:rPr>
      </w:pPr>
      <w:bookmarkStart w:id="162" w:name="_bookmark27"/>
      <w:bookmarkEnd w:id="162"/>
      <w:proofErr w:type="spellStart"/>
      <w:r>
        <w:rPr>
          <w:rFonts w:ascii="Times New Roman" w:eastAsia="Times New Roman" w:hAnsi="Times New Roman" w:cs="Times New Roman"/>
          <w:lang w:val="en-GB"/>
        </w:rPr>
        <w:t>Lallement</w:t>
      </w:r>
      <w:proofErr w:type="spellEnd"/>
      <w:r>
        <w:rPr>
          <w:rFonts w:ascii="Times New Roman" w:eastAsia="Times New Roman" w:hAnsi="Times New Roman" w:cs="Times New Roman"/>
          <w:lang w:val="en-GB"/>
        </w:rPr>
        <w:t>, Mich</w:t>
      </w:r>
      <w:r>
        <w:rPr>
          <w:rFonts w:ascii="Times New Roman" w:eastAsia="Times New Roman" w:hAnsi="Times New Roman" w:cs="Times New Roman"/>
          <w:lang w:val="en-GB"/>
        </w:rPr>
        <w:t xml:space="preserve">el (2015). </w:t>
      </w:r>
      <w:proofErr w:type="spellStart"/>
      <w:r>
        <w:rPr>
          <w:rFonts w:ascii="Times New Roman" w:eastAsia="Times New Roman" w:hAnsi="Times New Roman" w:cs="Times New Roman"/>
          <w:i/>
          <w:lang w:val="en-GB"/>
        </w:rPr>
        <w:t>L’âge</w:t>
      </w:r>
      <w:proofErr w:type="spellEnd"/>
      <w:r>
        <w:rPr>
          <w:rFonts w:ascii="Times New Roman" w:eastAsia="Times New Roman" w:hAnsi="Times New Roman" w:cs="Times New Roman"/>
          <w:i/>
          <w:lang w:val="en-GB"/>
        </w:rPr>
        <w:t xml:space="preserve"> du faire: hacking, travail, </w:t>
      </w:r>
      <w:proofErr w:type="spellStart"/>
      <w:proofErr w:type="gramStart"/>
      <w:r>
        <w:rPr>
          <w:rFonts w:ascii="Times New Roman" w:eastAsia="Times New Roman" w:hAnsi="Times New Roman" w:cs="Times New Roman"/>
          <w:i/>
          <w:lang w:val="en-GB"/>
        </w:rPr>
        <w:t>anarchie</w:t>
      </w:r>
      <w:proofErr w:type="spellEnd"/>
      <w:proofErr w:type="gramEnd"/>
      <w:r>
        <w:rPr>
          <w:rFonts w:ascii="Times New Roman" w:eastAsia="Times New Roman" w:hAnsi="Times New Roman" w:cs="Times New Roman"/>
          <w:lang w:val="en-GB"/>
        </w:rPr>
        <w:t xml:space="preserve">. Paris: </w:t>
      </w:r>
      <w:proofErr w:type="spellStart"/>
      <w:r>
        <w:rPr>
          <w:rFonts w:ascii="Times New Roman" w:eastAsia="Times New Roman" w:hAnsi="Times New Roman" w:cs="Times New Roman"/>
          <w:lang w:val="en-GB"/>
        </w:rPr>
        <w:t>Seuil</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Lapsley</w:t>
      </w:r>
      <w:proofErr w:type="spellEnd"/>
      <w:r>
        <w:rPr>
          <w:rFonts w:ascii="Times New Roman" w:eastAsia="Times New Roman" w:hAnsi="Times New Roman" w:cs="Times New Roman"/>
          <w:lang w:val="en-GB"/>
        </w:rPr>
        <w:t xml:space="preserve">, Phil (2013). </w:t>
      </w:r>
      <w:r>
        <w:rPr>
          <w:rFonts w:ascii="Times New Roman" w:eastAsia="Times New Roman" w:hAnsi="Times New Roman" w:cs="Times New Roman"/>
          <w:i/>
          <w:lang w:val="en-GB"/>
        </w:rPr>
        <w:t>Exploding the Phone: The Untold Story of the Teenagers and</w:t>
      </w:r>
      <w:bookmarkStart w:id="163" w:name="_bookmark28"/>
      <w:bookmarkEnd w:id="163"/>
      <w:r>
        <w:rPr>
          <w:rFonts w:ascii="Times New Roman" w:eastAsia="Times New Roman" w:hAnsi="Times New Roman" w:cs="Times New Roman"/>
          <w:lang w:val="en-GB"/>
        </w:rPr>
        <w:t xml:space="preserve"> </w:t>
      </w:r>
      <w:r>
        <w:rPr>
          <w:rFonts w:ascii="Times New Roman" w:hAnsi="Times New Roman" w:cs="Times New Roman"/>
          <w:i/>
          <w:lang w:val="en-GB"/>
        </w:rPr>
        <w:t>Outlaws Who Hacked Ma Bell</w:t>
      </w:r>
      <w:r>
        <w:rPr>
          <w:rFonts w:ascii="Times New Roman" w:hAnsi="Times New Roman" w:cs="Times New Roman"/>
          <w:lang w:val="en-GB"/>
        </w:rPr>
        <w:t>. English. New York: Grove Press.</w:t>
      </w:r>
    </w:p>
    <w:p w:rsidR="007621B2" w:rsidRDefault="001352CC">
      <w:pPr>
        <w:spacing w:line="360" w:lineRule="auto"/>
        <w:ind w:left="851" w:hanging="851"/>
        <w:rPr>
          <w:rFonts w:ascii="Times New Roman" w:hAnsi="Times New Roman" w:cs="Times New Roman"/>
          <w:lang w:val="en-GB"/>
        </w:rPr>
      </w:pPr>
      <w:bookmarkStart w:id="164" w:name="_bookmark29"/>
      <w:bookmarkEnd w:id="164"/>
      <w:proofErr w:type="spellStart"/>
      <w:r>
        <w:rPr>
          <w:rFonts w:ascii="Times New Roman" w:hAnsi="Times New Roman" w:cs="Times New Roman"/>
          <w:lang w:val="en-GB"/>
        </w:rPr>
        <w:t>Latour</w:t>
      </w:r>
      <w:proofErr w:type="spellEnd"/>
      <w:r>
        <w:rPr>
          <w:rFonts w:ascii="Times New Roman" w:hAnsi="Times New Roman" w:cs="Times New Roman"/>
          <w:lang w:val="en-GB"/>
        </w:rPr>
        <w:t xml:space="preserve">, Bruno (2008). </w:t>
      </w:r>
      <w:r>
        <w:rPr>
          <w:rFonts w:ascii="Times New Roman" w:hAnsi="Times New Roman" w:cs="Times New Roman"/>
          <w:i/>
          <w:lang w:val="en-GB"/>
        </w:rPr>
        <w:t>We Have Never Been Moder</w:t>
      </w:r>
      <w:r>
        <w:rPr>
          <w:rFonts w:ascii="Times New Roman" w:hAnsi="Times New Roman" w:cs="Times New Roman"/>
          <w:i/>
          <w:lang w:val="en-GB"/>
        </w:rPr>
        <w:t>n</w:t>
      </w:r>
      <w:r>
        <w:rPr>
          <w:rFonts w:ascii="Times New Roman" w:hAnsi="Times New Roman" w:cs="Times New Roman"/>
          <w:lang w:val="en-GB"/>
        </w:rPr>
        <w:t xml:space="preserve">. Harvard University Press, p. 168. </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Lessig</w:t>
      </w:r>
      <w:proofErr w:type="spellEnd"/>
      <w:r>
        <w:rPr>
          <w:rFonts w:ascii="Times New Roman" w:hAnsi="Times New Roman" w:cs="Times New Roman"/>
          <w:lang w:val="en-GB"/>
        </w:rPr>
        <w:t xml:space="preserve">, Lawrence (2000). </w:t>
      </w:r>
      <w:r>
        <w:rPr>
          <w:rFonts w:ascii="Times New Roman" w:hAnsi="Times New Roman" w:cs="Times New Roman"/>
          <w:i/>
          <w:lang w:val="en-GB"/>
        </w:rPr>
        <w:t>Code: and other laws of cyberspace</w:t>
      </w:r>
      <w:r>
        <w:rPr>
          <w:rFonts w:ascii="Times New Roman" w:hAnsi="Times New Roman" w:cs="Times New Roman"/>
          <w:lang w:val="en-GB"/>
        </w:rPr>
        <w:t>. New York, N.Y: Basic</w:t>
      </w:r>
      <w:bookmarkStart w:id="165" w:name="_bookmark30"/>
      <w:bookmarkEnd w:id="165"/>
      <w:r>
        <w:rPr>
          <w:rFonts w:ascii="Times New Roman" w:hAnsi="Times New Roman" w:cs="Times New Roman"/>
          <w:lang w:val="en-GB"/>
        </w:rPr>
        <w:t xml:space="preserve"> Books.</w:t>
      </w:r>
    </w:p>
    <w:p w:rsidR="007621B2" w:rsidRDefault="001352CC">
      <w:pPr>
        <w:spacing w:line="360" w:lineRule="auto"/>
        <w:ind w:left="851" w:hanging="851"/>
        <w:rPr>
          <w:rFonts w:ascii="Times New Roman" w:eastAsia="Times New Roman" w:hAnsi="Times New Roman" w:cs="Times New Roman"/>
          <w:lang w:val="en-GB"/>
        </w:rPr>
      </w:pPr>
      <w:proofErr w:type="gramStart"/>
      <w:r>
        <w:rPr>
          <w:rFonts w:ascii="Times New Roman" w:hAnsi="Times New Roman" w:cs="Times New Roman"/>
          <w:lang w:val="en-GB"/>
        </w:rPr>
        <w:t>Levy, Steven (1984).</w:t>
      </w:r>
      <w:proofErr w:type="gramEnd"/>
      <w:r>
        <w:rPr>
          <w:rFonts w:ascii="Times New Roman" w:hAnsi="Times New Roman" w:cs="Times New Roman"/>
          <w:lang w:val="en-GB"/>
        </w:rPr>
        <w:t xml:space="preserve"> </w:t>
      </w:r>
      <w:r>
        <w:rPr>
          <w:rFonts w:ascii="Times New Roman" w:hAnsi="Times New Roman" w:cs="Times New Roman"/>
          <w:i/>
          <w:lang w:val="en-GB"/>
        </w:rPr>
        <w:t>Hackers: heroes of the computer revolution</w:t>
      </w:r>
      <w:r>
        <w:rPr>
          <w:rFonts w:ascii="Times New Roman" w:hAnsi="Times New Roman" w:cs="Times New Roman"/>
          <w:lang w:val="en-GB"/>
        </w:rPr>
        <w:t xml:space="preserve">. English. Garden City, </w:t>
      </w:r>
      <w:bookmarkStart w:id="166" w:name="_bookmark31"/>
      <w:bookmarkEnd w:id="166"/>
      <w:r>
        <w:rPr>
          <w:rFonts w:ascii="Times New Roman" w:hAnsi="Times New Roman" w:cs="Times New Roman"/>
          <w:lang w:val="en-GB"/>
        </w:rPr>
        <w:t>N.Y.: Anchor Press/Doubleday.</w:t>
      </w:r>
    </w:p>
    <w:p w:rsidR="007621B2" w:rsidRDefault="001352CC">
      <w:pPr>
        <w:pStyle w:val="TextBody"/>
        <w:spacing w:before="0" w:line="360" w:lineRule="auto"/>
        <w:ind w:left="851" w:hanging="851"/>
        <w:rPr>
          <w:rFonts w:cs="Times New Roman"/>
          <w:sz w:val="22"/>
          <w:szCs w:val="22"/>
          <w:lang w:val="en-GB"/>
        </w:rPr>
      </w:pPr>
      <w:r>
        <w:rPr>
          <w:rFonts w:cs="Times New Roman"/>
          <w:sz w:val="22"/>
          <w:szCs w:val="22"/>
          <w:lang w:val="en-GB"/>
        </w:rPr>
        <w:t xml:space="preserve">Macmillan, A. (2011). “Empire, </w:t>
      </w:r>
      <w:proofErr w:type="spellStart"/>
      <w:r>
        <w:rPr>
          <w:rFonts w:cs="Times New Roman"/>
          <w:sz w:val="22"/>
          <w:szCs w:val="22"/>
          <w:lang w:val="en-GB"/>
        </w:rPr>
        <w:t>Biopolitics</w:t>
      </w:r>
      <w:proofErr w:type="spellEnd"/>
      <w:r>
        <w:rPr>
          <w:rFonts w:cs="Times New Roman"/>
          <w:sz w:val="22"/>
          <w:szCs w:val="22"/>
          <w:lang w:val="en-GB"/>
        </w:rPr>
        <w:t xml:space="preserve">, and Communication”. In: </w:t>
      </w:r>
      <w:r>
        <w:rPr>
          <w:rFonts w:cs="Times New Roman"/>
          <w:i/>
          <w:sz w:val="22"/>
          <w:szCs w:val="22"/>
          <w:lang w:val="en-GB"/>
        </w:rPr>
        <w:t xml:space="preserve">Journal of Communication Inquiry </w:t>
      </w:r>
      <w:r>
        <w:rPr>
          <w:rFonts w:cs="Times New Roman"/>
          <w:sz w:val="22"/>
          <w:szCs w:val="22"/>
          <w:lang w:val="en-GB"/>
        </w:rPr>
        <w:t xml:space="preserve">35.4, pp. 356–361.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xml:space="preserve">: 0196-8599. </w:t>
      </w:r>
      <w:proofErr w:type="spellStart"/>
      <w:proofErr w:type="gramStart"/>
      <w:r>
        <w:rPr>
          <w:rFonts w:eastAsia="Arial" w:cs="Times New Roman"/>
          <w:sz w:val="22"/>
          <w:szCs w:val="22"/>
          <w:lang w:val="en-GB"/>
        </w:rPr>
        <w:t>doi</w:t>
      </w:r>
      <w:proofErr w:type="spellEnd"/>
      <w:proofErr w:type="gramEnd"/>
      <w:r>
        <w:rPr>
          <w:rFonts w:cs="Times New Roman"/>
          <w:sz w:val="22"/>
          <w:szCs w:val="22"/>
          <w:lang w:val="en-GB"/>
        </w:rPr>
        <w:t xml:space="preserve">: </w:t>
      </w:r>
      <w:hyperlink r:id="rId23">
        <w:r>
          <w:rPr>
            <w:rStyle w:val="InternetLink"/>
            <w:rFonts w:eastAsia="Courier New" w:cs="Times New Roman"/>
            <w:sz w:val="22"/>
            <w:szCs w:val="22"/>
            <w:lang w:val="en-GB"/>
          </w:rPr>
          <w:t>10.1177/0196859911415678</w:t>
        </w:r>
      </w:hyperlink>
      <w:r>
        <w:rPr>
          <w:rFonts w:cs="Times New Roman"/>
          <w:sz w:val="22"/>
          <w:szCs w:val="22"/>
          <w:lang w:val="en-GB"/>
        </w:rPr>
        <w:t xml:space="preserve">. </w:t>
      </w:r>
      <w:proofErr w:type="spellStart"/>
      <w:proofErr w:type="gramStart"/>
      <w:r>
        <w:rPr>
          <w:rFonts w:eastAsia="Arial" w:cs="Times New Roman"/>
          <w:sz w:val="22"/>
          <w:szCs w:val="22"/>
          <w:lang w:val="en-GB"/>
        </w:rPr>
        <w:t>url</w:t>
      </w:r>
      <w:bookmarkStart w:id="167" w:name="_bookmark32"/>
      <w:bookmarkEnd w:id="167"/>
      <w:proofErr w:type="spellEnd"/>
      <w:proofErr w:type="gramEnd"/>
      <w:r>
        <w:rPr>
          <w:rFonts w:cs="Times New Roman"/>
          <w:sz w:val="22"/>
          <w:szCs w:val="22"/>
          <w:lang w:val="en-GB"/>
        </w:rPr>
        <w:t xml:space="preserve">: </w:t>
      </w:r>
      <w:hyperlink r:id="rId24">
        <w:r>
          <w:rPr>
            <w:rStyle w:val="InternetLink"/>
            <w:rFonts w:eastAsia="Courier New" w:cs="Times New Roman"/>
            <w:sz w:val="22"/>
            <w:szCs w:val="22"/>
            <w:lang w:val="en-GB"/>
          </w:rPr>
          <w:t>http://jci.sagepub.com/cgi/content/abstract/35/4/356</w:t>
        </w:r>
      </w:hyperlink>
      <w:r>
        <w:rPr>
          <w:rFonts w:cs="Times New Roman"/>
          <w:sz w:val="22"/>
          <w:szCs w:val="22"/>
          <w:lang w:val="en-GB"/>
        </w:rPr>
        <w:t>.</w:t>
      </w:r>
    </w:p>
    <w:p w:rsidR="007621B2" w:rsidRDefault="001352CC">
      <w:pPr>
        <w:pStyle w:val="TextBody"/>
        <w:spacing w:before="0" w:line="360" w:lineRule="auto"/>
        <w:ind w:left="851" w:hanging="851"/>
      </w:pPr>
      <w:r>
        <w:rPr>
          <w:rFonts w:cs="Times New Roman"/>
          <w:sz w:val="22"/>
          <w:szCs w:val="22"/>
          <w:lang w:val="en-GB"/>
        </w:rPr>
        <w:lastRenderedPageBreak/>
        <w:t>Murillo</w:t>
      </w:r>
      <w:del w:id="168" w:author="Unknown Author" w:date="2016-06-21T20:09:00Z">
        <w:r>
          <w:rPr>
            <w:rFonts w:cs="Times New Roman"/>
            <w:sz w:val="22"/>
            <w:szCs w:val="22"/>
            <w:lang w:val="en-GB"/>
          </w:rPr>
          <w:delText xml:space="preserve"> Rosado</w:delText>
        </w:r>
      </w:del>
      <w:r>
        <w:rPr>
          <w:rFonts w:cs="Times New Roman"/>
          <w:sz w:val="22"/>
          <w:szCs w:val="22"/>
          <w:lang w:val="en-GB"/>
        </w:rPr>
        <w:t xml:space="preserve">, Luis Felipe </w:t>
      </w:r>
      <w:ins w:id="169" w:author="Unknown Author" w:date="2016-06-21T20:09:00Z">
        <w:r>
          <w:rPr>
            <w:rFonts w:cs="Times New Roman"/>
            <w:sz w:val="22"/>
            <w:szCs w:val="22"/>
            <w:lang w:val="en-GB"/>
          </w:rPr>
          <w:t xml:space="preserve">R. </w:t>
        </w:r>
      </w:ins>
      <w:r>
        <w:rPr>
          <w:rFonts w:cs="Times New Roman"/>
          <w:sz w:val="22"/>
          <w:szCs w:val="22"/>
          <w:lang w:val="en-GB"/>
        </w:rPr>
        <w:t>(2015). “</w:t>
      </w:r>
      <w:proofErr w:type="spellStart"/>
      <w:r>
        <w:rPr>
          <w:rFonts w:cs="Times New Roman"/>
          <w:sz w:val="22"/>
          <w:szCs w:val="22"/>
          <w:lang w:val="en-GB"/>
        </w:rPr>
        <w:t>Transnationality</w:t>
      </w:r>
      <w:proofErr w:type="spellEnd"/>
      <w:r>
        <w:rPr>
          <w:rFonts w:cs="Times New Roman"/>
          <w:sz w:val="22"/>
          <w:szCs w:val="22"/>
          <w:lang w:val="en-GB"/>
        </w:rPr>
        <w:t>, Morality, and Politics of Com</w:t>
      </w:r>
      <w:bookmarkStart w:id="170" w:name="_bookmark33"/>
      <w:bookmarkEnd w:id="170"/>
      <w:r>
        <w:rPr>
          <w:rFonts w:cs="Times New Roman"/>
          <w:sz w:val="22"/>
          <w:szCs w:val="22"/>
          <w:lang w:val="en-GB"/>
        </w:rPr>
        <w:t>puting Expertise”. PhD thesis. Los Angeles: University of Califo</w:t>
      </w:r>
      <w:r>
        <w:rPr>
          <w:rFonts w:cs="Times New Roman"/>
          <w:sz w:val="22"/>
          <w:szCs w:val="22"/>
          <w:lang w:val="en-GB"/>
        </w:rPr>
        <w:t>rnia, Los Angeles.</w:t>
      </w:r>
    </w:p>
    <w:p w:rsidR="007621B2" w:rsidRDefault="001352CC">
      <w:pPr>
        <w:pStyle w:val="TextBody"/>
        <w:spacing w:before="0" w:line="360" w:lineRule="auto"/>
        <w:ind w:left="851" w:hanging="851"/>
        <w:rPr>
          <w:rFonts w:cs="Times New Roman"/>
          <w:sz w:val="22"/>
          <w:szCs w:val="22"/>
          <w:lang w:val="en-GB"/>
        </w:rPr>
      </w:pPr>
      <w:proofErr w:type="spellStart"/>
      <w:r>
        <w:rPr>
          <w:rFonts w:cs="Times New Roman"/>
          <w:sz w:val="22"/>
          <w:szCs w:val="22"/>
          <w:lang w:val="en-GB"/>
        </w:rPr>
        <w:t>Nafus</w:t>
      </w:r>
      <w:proofErr w:type="spellEnd"/>
      <w:r>
        <w:rPr>
          <w:rFonts w:cs="Times New Roman"/>
          <w:sz w:val="22"/>
          <w:szCs w:val="22"/>
          <w:lang w:val="en-GB"/>
        </w:rPr>
        <w:t xml:space="preserve">, Dawn (2012). “‘Patches don’t have gender’: What is not open in open source software”. </w:t>
      </w:r>
      <w:proofErr w:type="gramStart"/>
      <w:r>
        <w:rPr>
          <w:rFonts w:cs="Times New Roman"/>
          <w:sz w:val="22"/>
          <w:szCs w:val="22"/>
          <w:lang w:val="en-GB"/>
        </w:rPr>
        <w:t>en</w:t>
      </w:r>
      <w:proofErr w:type="gramEnd"/>
      <w:r>
        <w:rPr>
          <w:rFonts w:cs="Times New Roman"/>
          <w:sz w:val="22"/>
          <w:szCs w:val="22"/>
          <w:lang w:val="en-GB"/>
        </w:rPr>
        <w:t xml:space="preserve">. In: </w:t>
      </w:r>
      <w:r>
        <w:rPr>
          <w:rFonts w:cs="Times New Roman"/>
          <w:i/>
          <w:sz w:val="22"/>
          <w:szCs w:val="22"/>
          <w:lang w:val="en-GB"/>
        </w:rPr>
        <w:t xml:space="preserve">New Media &amp; Society </w:t>
      </w:r>
      <w:r>
        <w:rPr>
          <w:rFonts w:cs="Times New Roman"/>
          <w:sz w:val="22"/>
          <w:szCs w:val="22"/>
          <w:lang w:val="en-GB"/>
        </w:rPr>
        <w:t xml:space="preserve">14.4, pp. 669–683. </w:t>
      </w:r>
      <w:proofErr w:type="spellStart"/>
      <w:proofErr w:type="gramStart"/>
      <w:r>
        <w:rPr>
          <w:rFonts w:eastAsia="Arial" w:cs="Times New Roman"/>
          <w:sz w:val="22"/>
          <w:szCs w:val="22"/>
          <w:lang w:val="en-GB"/>
        </w:rPr>
        <w:t>issn</w:t>
      </w:r>
      <w:proofErr w:type="spellEnd"/>
      <w:proofErr w:type="gramEnd"/>
      <w:r>
        <w:rPr>
          <w:rFonts w:cs="Times New Roman"/>
          <w:sz w:val="22"/>
          <w:szCs w:val="22"/>
          <w:lang w:val="en-GB"/>
        </w:rPr>
        <w:t xml:space="preserve">: 1461-4448, 1461-7315. </w:t>
      </w:r>
      <w:proofErr w:type="spellStart"/>
      <w:proofErr w:type="gramStart"/>
      <w:r>
        <w:rPr>
          <w:rFonts w:cs="Times New Roman"/>
          <w:sz w:val="22"/>
          <w:szCs w:val="22"/>
          <w:lang w:val="en-GB"/>
        </w:rPr>
        <w:t>doi</w:t>
      </w:r>
      <w:proofErr w:type="spellEnd"/>
      <w:proofErr w:type="gramEnd"/>
      <w:r>
        <w:rPr>
          <w:rFonts w:cs="Times New Roman"/>
          <w:sz w:val="22"/>
          <w:szCs w:val="22"/>
          <w:lang w:val="en-GB"/>
        </w:rPr>
        <w:t xml:space="preserve">: </w:t>
      </w:r>
      <w:hyperlink r:id="rId25">
        <w:r>
          <w:rPr>
            <w:rStyle w:val="InternetLink"/>
            <w:rFonts w:cs="Times New Roman"/>
            <w:sz w:val="22"/>
            <w:szCs w:val="22"/>
            <w:lang w:val="en-GB"/>
          </w:rPr>
          <w:t>10.1177/1461444811422887</w:t>
        </w:r>
      </w:hyperlink>
      <w:r>
        <w:rPr>
          <w:rFonts w:cs="Times New Roman"/>
          <w:sz w:val="22"/>
          <w:szCs w:val="22"/>
          <w:lang w:val="en-GB"/>
        </w:rPr>
        <w:t xml:space="preserve">. </w:t>
      </w:r>
      <w:proofErr w:type="spellStart"/>
      <w:proofErr w:type="gramStart"/>
      <w:r>
        <w:rPr>
          <w:rFonts w:cs="Times New Roman"/>
          <w:sz w:val="22"/>
          <w:szCs w:val="22"/>
          <w:lang w:val="en-GB"/>
        </w:rPr>
        <w:t>url</w:t>
      </w:r>
      <w:proofErr w:type="spellEnd"/>
      <w:proofErr w:type="gramEnd"/>
      <w:r>
        <w:rPr>
          <w:rFonts w:cs="Times New Roman"/>
          <w:sz w:val="22"/>
          <w:szCs w:val="22"/>
          <w:lang w:val="en-GB"/>
        </w:rPr>
        <w:t xml:space="preserve">: </w:t>
      </w:r>
      <w:hyperlink r:id="rId26">
        <w:r>
          <w:rPr>
            <w:rStyle w:val="InternetLink"/>
            <w:rFonts w:cs="Times New Roman"/>
            <w:sz w:val="22"/>
            <w:szCs w:val="22"/>
            <w:lang w:val="en-GB"/>
          </w:rPr>
          <w:t>http://nms.sagepub.com/content/</w:t>
        </w:r>
      </w:hyperlink>
      <w:r>
        <w:rPr>
          <w:rFonts w:cs="Times New Roman"/>
          <w:sz w:val="22"/>
          <w:szCs w:val="22"/>
          <w:lang w:val="en-GB"/>
        </w:rPr>
        <w:t xml:space="preserve"> </w:t>
      </w:r>
      <w:hyperlink>
        <w:bookmarkStart w:id="171" w:name="_bookmark34"/>
        <w:bookmarkEnd w:id="171"/>
        <w:r>
          <w:rPr>
            <w:rStyle w:val="InternetLink"/>
            <w:rFonts w:cs="Times New Roman"/>
            <w:sz w:val="22"/>
            <w:szCs w:val="22"/>
            <w:lang w:val="en-GB"/>
          </w:rPr>
          <w:t>14/4/669</w:t>
        </w:r>
      </w:hyperlink>
      <w:r>
        <w:rPr>
          <w:rFonts w:cs="Times New Roman"/>
          <w:sz w:val="22"/>
          <w:szCs w:val="22"/>
          <w:lang w:val="en-GB"/>
        </w:rPr>
        <w:t xml:space="preserve"> (visited on 04/01/2014).</w:t>
      </w:r>
    </w:p>
    <w:p w:rsidR="007621B2" w:rsidRDefault="001352CC">
      <w:pPr>
        <w:pStyle w:val="TextBody"/>
        <w:spacing w:before="0" w:line="360" w:lineRule="auto"/>
        <w:ind w:left="851" w:hanging="851"/>
        <w:rPr>
          <w:rFonts w:cs="Times New Roman"/>
          <w:sz w:val="22"/>
          <w:szCs w:val="22"/>
          <w:lang w:val="en-GB"/>
        </w:rPr>
      </w:pPr>
      <w:r>
        <w:rPr>
          <w:rFonts w:cs="Times New Roman"/>
          <w:sz w:val="22"/>
          <w:szCs w:val="22"/>
          <w:lang w:val="en-GB"/>
        </w:rPr>
        <w:t xml:space="preserve">O’Connor, Erin (2005). “Embodied knowledge </w:t>
      </w:r>
      <w:proofErr w:type="gramStart"/>
      <w:r>
        <w:rPr>
          <w:rFonts w:cs="Times New Roman"/>
          <w:sz w:val="22"/>
          <w:szCs w:val="22"/>
          <w:lang w:val="en-GB"/>
        </w:rPr>
        <w:t>The</w:t>
      </w:r>
      <w:proofErr w:type="gramEnd"/>
      <w:r>
        <w:rPr>
          <w:rFonts w:cs="Times New Roman"/>
          <w:sz w:val="22"/>
          <w:szCs w:val="22"/>
          <w:lang w:val="en-GB"/>
        </w:rPr>
        <w:t xml:space="preserve"> experience of meaning and the </w:t>
      </w:r>
      <w:bookmarkStart w:id="172" w:name="_bookmark35"/>
      <w:bookmarkEnd w:id="172"/>
      <w:r>
        <w:rPr>
          <w:rFonts w:cs="Times New Roman"/>
          <w:sz w:val="22"/>
          <w:szCs w:val="22"/>
          <w:lang w:val="en-GB"/>
        </w:rPr>
        <w:t>strugg</w:t>
      </w:r>
      <w:r>
        <w:rPr>
          <w:rFonts w:cs="Times New Roman"/>
          <w:sz w:val="22"/>
          <w:szCs w:val="22"/>
          <w:lang w:val="en-GB"/>
        </w:rPr>
        <w:t xml:space="preserve">le towards proficiency in glassblowing”. In: </w:t>
      </w:r>
      <w:r>
        <w:rPr>
          <w:rFonts w:cs="Times New Roman"/>
          <w:i/>
          <w:sz w:val="22"/>
          <w:szCs w:val="22"/>
          <w:lang w:val="en-GB"/>
        </w:rPr>
        <w:t xml:space="preserve">Ethnography </w:t>
      </w:r>
      <w:r>
        <w:rPr>
          <w:rFonts w:cs="Times New Roman"/>
          <w:sz w:val="22"/>
          <w:szCs w:val="22"/>
          <w:lang w:val="en-GB"/>
        </w:rPr>
        <w:t>6.2, pp.183–204.</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eastAsia="Times New Roman" w:hAnsi="Times New Roman" w:cs="Times New Roman"/>
          <w:lang w:val="en-GB"/>
        </w:rPr>
        <w:t>Pfaffenberger</w:t>
      </w:r>
      <w:proofErr w:type="spellEnd"/>
      <w:r>
        <w:rPr>
          <w:rFonts w:ascii="Times New Roman" w:eastAsia="Times New Roman" w:hAnsi="Times New Roman" w:cs="Times New Roman"/>
          <w:lang w:val="en-GB"/>
        </w:rPr>
        <w:t xml:space="preserve">, Bryan (1992). </w:t>
      </w:r>
      <w:proofErr w:type="gramStart"/>
      <w:r>
        <w:rPr>
          <w:rFonts w:ascii="Times New Roman" w:eastAsia="Times New Roman" w:hAnsi="Times New Roman" w:cs="Times New Roman"/>
          <w:lang w:val="en-GB"/>
        </w:rPr>
        <w:t>“Social anthropology of technology”.</w:t>
      </w:r>
      <w:proofErr w:type="gramEnd"/>
      <w:r>
        <w:rPr>
          <w:rFonts w:ascii="Times New Roman" w:eastAsia="Times New Roman" w:hAnsi="Times New Roman" w:cs="Times New Roman"/>
          <w:lang w:val="en-GB"/>
        </w:rPr>
        <w:t xml:space="preserve"> English. In: </w:t>
      </w:r>
      <w:r>
        <w:rPr>
          <w:rFonts w:ascii="Times New Roman" w:eastAsia="Times New Roman" w:hAnsi="Times New Roman" w:cs="Times New Roman"/>
          <w:i/>
          <w:lang w:val="en-GB"/>
        </w:rPr>
        <w:t xml:space="preserve">Annual </w:t>
      </w:r>
      <w:bookmarkStart w:id="173" w:name="_bookmark36"/>
      <w:bookmarkEnd w:id="173"/>
      <w:r>
        <w:rPr>
          <w:rFonts w:ascii="Times New Roman" w:eastAsia="Times New Roman" w:hAnsi="Times New Roman" w:cs="Times New Roman"/>
          <w:i/>
          <w:lang w:val="en-GB"/>
        </w:rPr>
        <w:t xml:space="preserve">review of anthropology </w:t>
      </w:r>
      <w:r>
        <w:rPr>
          <w:rFonts w:ascii="Times New Roman" w:eastAsia="Times New Roman" w:hAnsi="Times New Roman" w:cs="Times New Roman"/>
          <w:lang w:val="en-GB"/>
        </w:rPr>
        <w:t>21, pp.491–516.</w:t>
      </w:r>
    </w:p>
    <w:p w:rsidR="007621B2" w:rsidRDefault="001352CC">
      <w:pPr>
        <w:pStyle w:val="TextBody"/>
        <w:spacing w:before="0" w:line="360" w:lineRule="auto"/>
        <w:ind w:left="851" w:hanging="851"/>
        <w:rPr>
          <w:rFonts w:cs="Times New Roman"/>
          <w:sz w:val="22"/>
          <w:szCs w:val="22"/>
          <w:lang w:val="en-GB"/>
        </w:rPr>
      </w:pPr>
      <w:proofErr w:type="gramStart"/>
      <w:r>
        <w:rPr>
          <w:rFonts w:cs="Times New Roman"/>
          <w:i/>
          <w:sz w:val="22"/>
          <w:szCs w:val="22"/>
          <w:lang w:val="en-GB"/>
        </w:rPr>
        <w:t>.::</w:t>
      </w:r>
      <w:proofErr w:type="gramEnd"/>
      <w:r>
        <w:rPr>
          <w:rFonts w:cs="Times New Roman"/>
          <w:i/>
          <w:sz w:val="22"/>
          <w:szCs w:val="22"/>
          <w:lang w:val="en-GB"/>
        </w:rPr>
        <w:t xml:space="preserve"> </w:t>
      </w:r>
      <w:proofErr w:type="spellStart"/>
      <w:r>
        <w:rPr>
          <w:rFonts w:cs="Times New Roman"/>
          <w:i/>
          <w:sz w:val="22"/>
          <w:szCs w:val="22"/>
          <w:lang w:val="en-GB"/>
        </w:rPr>
        <w:t>Phrack</w:t>
      </w:r>
      <w:proofErr w:type="spellEnd"/>
      <w:r>
        <w:rPr>
          <w:rFonts w:cs="Times New Roman"/>
          <w:i/>
          <w:sz w:val="22"/>
          <w:szCs w:val="22"/>
          <w:lang w:val="en-GB"/>
        </w:rPr>
        <w:t xml:space="preserve"> Magazine ::. </w:t>
      </w:r>
      <w:r>
        <w:rPr>
          <w:rFonts w:cs="Times New Roman"/>
          <w:sz w:val="22"/>
          <w:szCs w:val="22"/>
          <w:lang w:val="en-GB"/>
        </w:rPr>
        <w:t xml:space="preserve">(2016). </w:t>
      </w:r>
      <w:proofErr w:type="spellStart"/>
      <w:proofErr w:type="gramStart"/>
      <w:r>
        <w:rPr>
          <w:rFonts w:cs="Times New Roman"/>
          <w:sz w:val="22"/>
          <w:szCs w:val="22"/>
          <w:lang w:val="en-GB"/>
        </w:rPr>
        <w:t>url</w:t>
      </w:r>
      <w:proofErr w:type="spellEnd"/>
      <w:proofErr w:type="gramEnd"/>
      <w:r>
        <w:rPr>
          <w:rFonts w:cs="Times New Roman"/>
          <w:sz w:val="22"/>
          <w:szCs w:val="22"/>
          <w:lang w:val="en-GB"/>
        </w:rPr>
        <w:t xml:space="preserve">: </w:t>
      </w:r>
      <w:hyperlink r:id="rId27" w:anchor="article" w:history="1">
        <w:r>
          <w:rPr>
            <w:rStyle w:val="InternetLink"/>
            <w:rFonts w:cs="Times New Roman"/>
            <w:sz w:val="22"/>
            <w:szCs w:val="22"/>
            <w:lang w:val="en-GB"/>
          </w:rPr>
          <w:t xml:space="preserve">http : / / </w:t>
        </w:r>
        <w:proofErr w:type="spellStart"/>
        <w:r>
          <w:rPr>
            <w:rStyle w:val="InternetLink"/>
            <w:rFonts w:cs="Times New Roman"/>
            <w:sz w:val="22"/>
            <w:szCs w:val="22"/>
            <w:lang w:val="en-GB"/>
          </w:rPr>
          <w:t>phrack</w:t>
        </w:r>
        <w:proofErr w:type="spellEnd"/>
        <w:r>
          <w:rPr>
            <w:rStyle w:val="InternetLink"/>
            <w:rFonts w:cs="Times New Roman"/>
            <w:sz w:val="22"/>
            <w:szCs w:val="22"/>
            <w:lang w:val="en-GB"/>
          </w:rPr>
          <w:t xml:space="preserve"> . </w:t>
        </w:r>
        <w:proofErr w:type="gramStart"/>
        <w:r>
          <w:rPr>
            <w:rStyle w:val="InternetLink"/>
            <w:rFonts w:cs="Times New Roman"/>
            <w:sz w:val="22"/>
            <w:szCs w:val="22"/>
            <w:lang w:val="en-GB"/>
          </w:rPr>
          <w:t>org</w:t>
        </w:r>
        <w:proofErr w:type="gramEnd"/>
        <w:r>
          <w:rPr>
            <w:rStyle w:val="InternetLink"/>
            <w:rFonts w:cs="Times New Roman"/>
            <w:sz w:val="22"/>
            <w:szCs w:val="22"/>
            <w:lang w:val="en-GB"/>
          </w:rPr>
          <w:t xml:space="preserve"> / issues / 65 / 2 . </w:t>
        </w:r>
        <w:proofErr w:type="gramStart"/>
        <w:r>
          <w:rPr>
            <w:rStyle w:val="InternetLink"/>
            <w:rFonts w:cs="Times New Roman"/>
            <w:sz w:val="22"/>
            <w:szCs w:val="22"/>
            <w:lang w:val="en-GB"/>
          </w:rPr>
          <w:t>html</w:t>
        </w:r>
        <w:proofErr w:type="gramEnd"/>
        <w:r>
          <w:rPr>
            <w:rStyle w:val="InternetLink"/>
            <w:rFonts w:cs="Times New Roman"/>
            <w:sz w:val="22"/>
            <w:szCs w:val="22"/>
            <w:lang w:val="en-GB"/>
          </w:rPr>
          <w:t xml:space="preserve"> #</w:t>
        </w:r>
      </w:hyperlink>
      <w:r>
        <w:rPr>
          <w:rFonts w:cs="Times New Roman"/>
          <w:sz w:val="22"/>
          <w:szCs w:val="22"/>
          <w:lang w:val="en-GB"/>
        </w:rPr>
        <w:t xml:space="preserve"> </w:t>
      </w:r>
      <w:hyperlink>
        <w:bookmarkStart w:id="174" w:name="_bookmark37"/>
        <w:bookmarkEnd w:id="174"/>
        <w:r>
          <w:rPr>
            <w:rStyle w:val="InternetLink"/>
            <w:rFonts w:cs="Times New Roman"/>
            <w:sz w:val="22"/>
            <w:szCs w:val="22"/>
            <w:lang w:val="en-GB"/>
          </w:rPr>
          <w:t>article</w:t>
        </w:r>
      </w:hyperlink>
      <w:r>
        <w:rPr>
          <w:rFonts w:cs="Times New Roman"/>
          <w:sz w:val="22"/>
          <w:szCs w:val="22"/>
          <w:lang w:val="en-GB"/>
        </w:rPr>
        <w:t xml:space="preserve"> (visited on 01/28/2016).</w:t>
      </w:r>
    </w:p>
    <w:p w:rsidR="007621B2" w:rsidRDefault="001352CC">
      <w:pPr>
        <w:spacing w:line="360" w:lineRule="auto"/>
        <w:ind w:left="851" w:hanging="851"/>
        <w:rPr>
          <w:rFonts w:ascii="Times New Roman" w:eastAsia="Times New Roman" w:hAnsi="Times New Roman" w:cs="Times New Roman"/>
          <w:lang w:val="en-GB"/>
        </w:rPr>
      </w:pPr>
      <w:r>
        <w:rPr>
          <w:rFonts w:ascii="Times New Roman" w:eastAsia="Times New Roman" w:hAnsi="Times New Roman" w:cs="Times New Roman"/>
          <w:lang w:val="en-GB"/>
        </w:rPr>
        <w:t xml:space="preserve">Raymond, Eric S. (1993). </w:t>
      </w:r>
      <w:proofErr w:type="gramStart"/>
      <w:r>
        <w:rPr>
          <w:rFonts w:ascii="Times New Roman" w:eastAsia="Times New Roman" w:hAnsi="Times New Roman" w:cs="Times New Roman"/>
          <w:i/>
          <w:lang w:val="en-GB"/>
        </w:rPr>
        <w:t>The new hacker’s dictionary</w:t>
      </w:r>
      <w:r>
        <w:rPr>
          <w:rFonts w:ascii="Times New Roman" w:eastAsia="Times New Roman" w:hAnsi="Times New Roman" w:cs="Times New Roman"/>
          <w:lang w:val="en-GB"/>
        </w:rPr>
        <w:t>.</w:t>
      </w:r>
      <w:proofErr w:type="gramEnd"/>
      <w:r>
        <w:rPr>
          <w:rFonts w:ascii="Times New Roman" w:eastAsia="Times New Roman" w:hAnsi="Times New Roman" w:cs="Times New Roman"/>
          <w:lang w:val="en-GB"/>
        </w:rPr>
        <w:t xml:space="preserve"> 2nd ed. Cambridge (Mass.) [etc.]: </w:t>
      </w:r>
      <w:bookmarkStart w:id="175" w:name="_bookmark38"/>
      <w:bookmarkEnd w:id="175"/>
      <w:r>
        <w:rPr>
          <w:rFonts w:ascii="Times New Roman" w:eastAsia="Times New Roman" w:hAnsi="Times New Roman" w:cs="Times New Roman"/>
          <w:lang w:val="en-GB"/>
        </w:rPr>
        <w:t>MIT Press.</w:t>
      </w:r>
    </w:p>
    <w:p w:rsidR="007621B2" w:rsidRDefault="001352CC">
      <w:pPr>
        <w:spacing w:line="360" w:lineRule="auto"/>
        <w:ind w:left="851" w:hanging="851"/>
        <w:rPr>
          <w:rFonts w:ascii="Times New Roman" w:eastAsia="Times New Roman" w:hAnsi="Times New Roman" w:cs="Times New Roman"/>
          <w:lang w:val="en-GB"/>
        </w:rPr>
      </w:pPr>
      <w:r>
        <w:rPr>
          <w:rFonts w:ascii="Times New Roman" w:eastAsia="Times New Roman" w:hAnsi="Times New Roman" w:cs="Times New Roman"/>
          <w:lang w:val="en-GB"/>
        </w:rPr>
        <w:t>Raymo</w:t>
      </w:r>
      <w:r>
        <w:rPr>
          <w:rFonts w:ascii="Times New Roman" w:eastAsia="Times New Roman" w:hAnsi="Times New Roman" w:cs="Times New Roman"/>
          <w:lang w:val="en-GB"/>
        </w:rPr>
        <w:t xml:space="preserve">nd, Eric S. (1999). </w:t>
      </w:r>
      <w:proofErr w:type="gramStart"/>
      <w:r>
        <w:rPr>
          <w:rFonts w:ascii="Times New Roman" w:eastAsia="Times New Roman" w:hAnsi="Times New Roman" w:cs="Times New Roman"/>
          <w:i/>
          <w:lang w:val="en-GB"/>
        </w:rPr>
        <w:t xml:space="preserve">The cathedral &amp; the bazaar musings on Linux and open source </w:t>
      </w:r>
      <w:bookmarkStart w:id="176" w:name="_bookmark39"/>
      <w:bookmarkEnd w:id="176"/>
      <w:r>
        <w:rPr>
          <w:rFonts w:ascii="Times New Roman" w:eastAsia="Times New Roman" w:hAnsi="Times New Roman" w:cs="Times New Roman"/>
          <w:i/>
          <w:lang w:val="en-GB"/>
        </w:rPr>
        <w:t>by an accidental revolutionary</w:t>
      </w:r>
      <w:r>
        <w:rPr>
          <w:rFonts w:ascii="Times New Roman" w:eastAsia="Times New Roman" w:hAnsi="Times New Roman" w:cs="Times New Roman"/>
          <w:lang w:val="en-GB"/>
        </w:rPr>
        <w:t>.</w:t>
      </w:r>
      <w:proofErr w:type="gramEnd"/>
      <w:r>
        <w:rPr>
          <w:rFonts w:ascii="Times New Roman" w:eastAsia="Times New Roman" w:hAnsi="Times New Roman" w:cs="Times New Roman"/>
          <w:lang w:val="en-GB"/>
        </w:rPr>
        <w:t xml:space="preserve"> English. Beijing: O’Reilly. (Visited on 01/09/2013).</w:t>
      </w:r>
    </w:p>
    <w:p w:rsidR="007621B2" w:rsidRDefault="001352CC">
      <w:pPr>
        <w:spacing w:line="360" w:lineRule="auto"/>
        <w:ind w:left="851" w:hanging="851"/>
        <w:rPr>
          <w:rFonts w:ascii="Times New Roman" w:eastAsia="Times New Roman" w:hAnsi="Times New Roman" w:cs="Times New Roman"/>
          <w:lang w:val="en-GB"/>
        </w:rPr>
      </w:pPr>
      <w:bookmarkStart w:id="177" w:name="_bookmark41"/>
      <w:bookmarkEnd w:id="177"/>
      <w:r>
        <w:rPr>
          <w:rFonts w:ascii="Times New Roman" w:eastAsia="Times New Roman" w:hAnsi="Times New Roman" w:cs="Times New Roman"/>
          <w:lang w:val="en-GB"/>
        </w:rPr>
        <w:t xml:space="preserve">Raymond, Eric S. (2004). </w:t>
      </w:r>
      <w:proofErr w:type="gramStart"/>
      <w:r>
        <w:rPr>
          <w:rFonts w:ascii="Times New Roman" w:eastAsia="Times New Roman" w:hAnsi="Times New Roman" w:cs="Times New Roman"/>
          <w:i/>
          <w:lang w:val="en-GB"/>
        </w:rPr>
        <w:t>The art of Unix programming</w:t>
      </w:r>
      <w:bookmarkStart w:id="178" w:name="_bookmark40"/>
      <w:bookmarkEnd w:id="178"/>
      <w:r>
        <w:rPr>
          <w:rFonts w:ascii="Times New Roman" w:eastAsia="Times New Roman" w:hAnsi="Times New Roman" w:cs="Times New Roman"/>
          <w:lang w:val="en-GB"/>
        </w:rPr>
        <w:t>.</w:t>
      </w:r>
      <w:proofErr w:type="gramEnd"/>
      <w:r>
        <w:rPr>
          <w:rFonts w:ascii="Times New Roman" w:eastAsia="Times New Roman" w:hAnsi="Times New Roman" w:cs="Times New Roman"/>
          <w:lang w:val="en-GB"/>
        </w:rPr>
        <w:t xml:space="preserve"> English. Boston: Addison-Wesley. </w:t>
      </w:r>
    </w:p>
    <w:p w:rsidR="007621B2" w:rsidRDefault="001352CC">
      <w:pPr>
        <w:spacing w:line="360" w:lineRule="auto"/>
        <w:ind w:left="851" w:hanging="851"/>
        <w:rPr>
          <w:rFonts w:ascii="Times New Roman" w:eastAsia="Times New Roman" w:hAnsi="Times New Roman" w:cs="Times New Roman"/>
          <w:lang w:val="en-GB"/>
        </w:rPr>
      </w:pPr>
      <w:r>
        <w:rPr>
          <w:rFonts w:ascii="Times New Roman" w:eastAsia="Times New Roman" w:hAnsi="Times New Roman" w:cs="Times New Roman"/>
          <w:lang w:val="en-GB"/>
        </w:rPr>
        <w:t>Sen</w:t>
      </w:r>
      <w:r>
        <w:rPr>
          <w:rFonts w:ascii="Times New Roman" w:eastAsia="Times New Roman" w:hAnsi="Times New Roman" w:cs="Times New Roman"/>
          <w:lang w:val="en-GB"/>
        </w:rPr>
        <w:t xml:space="preserve">nett, Richard (2008). </w:t>
      </w:r>
      <w:r>
        <w:rPr>
          <w:rFonts w:ascii="Times New Roman" w:eastAsia="Times New Roman" w:hAnsi="Times New Roman" w:cs="Times New Roman"/>
          <w:i/>
          <w:lang w:val="en-GB"/>
        </w:rPr>
        <w:t>The Craftsman</w:t>
      </w:r>
      <w:r>
        <w:rPr>
          <w:rFonts w:ascii="Times New Roman" w:eastAsia="Times New Roman" w:hAnsi="Times New Roman" w:cs="Times New Roman"/>
          <w:lang w:val="en-GB"/>
        </w:rPr>
        <w:t>. New Haven: Yale University Press.</w:t>
      </w:r>
    </w:p>
    <w:p w:rsidR="007621B2" w:rsidRDefault="001352CC">
      <w:pPr>
        <w:pStyle w:val="TextBody"/>
        <w:spacing w:before="0" w:line="360" w:lineRule="auto"/>
        <w:ind w:left="851" w:hanging="851"/>
        <w:rPr>
          <w:rFonts w:cs="Times New Roman"/>
          <w:sz w:val="22"/>
          <w:szCs w:val="22"/>
          <w:lang w:val="en-GB"/>
        </w:rPr>
      </w:pPr>
      <w:proofErr w:type="gramStart"/>
      <w:r>
        <w:rPr>
          <w:rFonts w:cs="Times New Roman"/>
          <w:sz w:val="22"/>
          <w:szCs w:val="22"/>
          <w:lang w:val="en-GB"/>
        </w:rPr>
        <w:t xml:space="preserve">Star, Susan Leigh and Karen </w:t>
      </w:r>
      <w:proofErr w:type="spellStart"/>
      <w:r>
        <w:rPr>
          <w:rFonts w:cs="Times New Roman"/>
          <w:sz w:val="22"/>
          <w:szCs w:val="22"/>
          <w:lang w:val="en-GB"/>
        </w:rPr>
        <w:t>Ruhleder</w:t>
      </w:r>
      <w:proofErr w:type="spellEnd"/>
      <w:r>
        <w:rPr>
          <w:rFonts w:cs="Times New Roman"/>
          <w:sz w:val="22"/>
          <w:szCs w:val="22"/>
          <w:lang w:val="en-GB"/>
        </w:rPr>
        <w:t xml:space="preserve"> (1996).</w:t>
      </w:r>
      <w:proofErr w:type="gramEnd"/>
      <w:r>
        <w:rPr>
          <w:rFonts w:cs="Times New Roman"/>
          <w:sz w:val="22"/>
          <w:szCs w:val="22"/>
          <w:lang w:val="en-GB"/>
        </w:rPr>
        <w:t xml:space="preserve"> “Steps Toward an Ecology of Infrastructure: Design and Access for Large Information Spaces”. In: </w:t>
      </w:r>
      <w:r>
        <w:rPr>
          <w:rFonts w:cs="Times New Roman"/>
          <w:i/>
          <w:sz w:val="22"/>
          <w:szCs w:val="22"/>
          <w:lang w:val="en-GB"/>
        </w:rPr>
        <w:t xml:space="preserve">INFORMATION SYSTEMS RESEARCH </w:t>
      </w:r>
      <w:r>
        <w:rPr>
          <w:rFonts w:cs="Times New Roman"/>
          <w:sz w:val="22"/>
          <w:szCs w:val="22"/>
          <w:lang w:val="en-GB"/>
        </w:rPr>
        <w:t>7.1, pp. 111–1</w:t>
      </w:r>
      <w:r>
        <w:rPr>
          <w:rFonts w:cs="Times New Roman"/>
          <w:sz w:val="22"/>
          <w:szCs w:val="22"/>
          <w:lang w:val="en-GB"/>
        </w:rPr>
        <w:t xml:space="preserve">34. </w:t>
      </w:r>
      <w:proofErr w:type="spellStart"/>
      <w:proofErr w:type="gramStart"/>
      <w:r>
        <w:rPr>
          <w:rFonts w:eastAsia="Arial" w:cs="Times New Roman"/>
          <w:sz w:val="22"/>
          <w:szCs w:val="22"/>
          <w:lang w:val="en-GB"/>
        </w:rPr>
        <w:t>doi</w:t>
      </w:r>
      <w:proofErr w:type="spellEnd"/>
      <w:proofErr w:type="gramEnd"/>
      <w:r>
        <w:rPr>
          <w:rFonts w:cs="Times New Roman"/>
          <w:sz w:val="22"/>
          <w:szCs w:val="22"/>
          <w:lang w:val="en-GB"/>
        </w:rPr>
        <w:t xml:space="preserve">: </w:t>
      </w:r>
      <w:hyperlink r:id="rId28">
        <w:r>
          <w:rPr>
            <w:rStyle w:val="InternetLink"/>
            <w:rFonts w:eastAsia="Courier New" w:cs="Times New Roman"/>
            <w:sz w:val="22"/>
            <w:szCs w:val="22"/>
            <w:lang w:val="en-GB"/>
          </w:rPr>
          <w:t xml:space="preserve">10 . 1287 / </w:t>
        </w:r>
        <w:proofErr w:type="spellStart"/>
        <w:r>
          <w:rPr>
            <w:rStyle w:val="InternetLink"/>
            <w:rFonts w:eastAsia="Courier New" w:cs="Times New Roman"/>
            <w:sz w:val="22"/>
            <w:szCs w:val="22"/>
            <w:lang w:val="en-GB"/>
          </w:rPr>
          <w:t>isre</w:t>
        </w:r>
        <w:proofErr w:type="spellEnd"/>
        <w:r>
          <w:rPr>
            <w:rStyle w:val="InternetLink"/>
            <w:rFonts w:eastAsia="Courier New" w:cs="Times New Roman"/>
            <w:sz w:val="22"/>
            <w:szCs w:val="22"/>
            <w:lang w:val="en-GB"/>
          </w:rPr>
          <w:t xml:space="preserve"> . 7 . 1 . 111</w:t>
        </w:r>
      </w:hyperlink>
      <w:r>
        <w:rPr>
          <w:rFonts w:cs="Times New Roman"/>
          <w:sz w:val="22"/>
          <w:szCs w:val="22"/>
          <w:lang w:val="en-GB"/>
        </w:rPr>
        <w:t xml:space="preserve">. </w:t>
      </w:r>
      <w:proofErr w:type="spellStart"/>
      <w:proofErr w:type="gramStart"/>
      <w:r>
        <w:rPr>
          <w:rFonts w:eastAsia="Arial" w:cs="Times New Roman"/>
          <w:sz w:val="22"/>
          <w:szCs w:val="22"/>
          <w:lang w:val="en-GB"/>
        </w:rPr>
        <w:t>url</w:t>
      </w:r>
      <w:proofErr w:type="spellEnd"/>
      <w:proofErr w:type="gramEnd"/>
      <w:r>
        <w:rPr>
          <w:rFonts w:cs="Times New Roman"/>
          <w:sz w:val="22"/>
          <w:szCs w:val="22"/>
          <w:lang w:val="en-GB"/>
        </w:rPr>
        <w:t xml:space="preserve">: </w:t>
      </w:r>
      <w:hyperlink>
        <w:r>
          <w:rPr>
            <w:rStyle w:val="InternetLink"/>
            <w:rFonts w:cs="Times New Roman"/>
            <w:sz w:val="22"/>
            <w:szCs w:val="22"/>
            <w:lang w:val="en-GB"/>
          </w:rPr>
          <w:t>http://isr.journal.informs.org/cgi/content/abstract/7/1/111%20http:</w:t>
        </w:r>
      </w:hyperlink>
      <w:bookmarkStart w:id="179" w:name="_bookmark42"/>
      <w:bookmarkEnd w:id="179"/>
      <w:r>
        <w:rPr>
          <w:rFonts w:cs="Times New Roman"/>
          <w:sz w:val="22"/>
          <w:szCs w:val="22"/>
          <w:lang w:val="en-GB"/>
        </w:rPr>
        <w:t>//infosys.highwire.org/cgi/content/abstract/7/1/111.</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Sterling, Bruce</w:t>
      </w:r>
      <w:r>
        <w:rPr>
          <w:rFonts w:ascii="Times New Roman" w:hAnsi="Times New Roman" w:cs="Times New Roman"/>
          <w:lang w:val="en-GB"/>
        </w:rPr>
        <w:t xml:space="preserve"> (1993). </w:t>
      </w:r>
      <w:r>
        <w:rPr>
          <w:rFonts w:ascii="Times New Roman" w:hAnsi="Times New Roman" w:cs="Times New Roman"/>
          <w:i/>
          <w:lang w:val="en-GB"/>
        </w:rPr>
        <w:t xml:space="preserve">The hacker crackdown: law and disorder on the electronic </w:t>
      </w:r>
      <w:bookmarkStart w:id="180" w:name="_bookmark43"/>
      <w:bookmarkEnd w:id="180"/>
      <w:r>
        <w:rPr>
          <w:rFonts w:ascii="Times New Roman" w:hAnsi="Times New Roman" w:cs="Times New Roman"/>
          <w:i/>
          <w:lang w:val="en-GB"/>
        </w:rPr>
        <w:t>frontier</w:t>
      </w:r>
      <w:r>
        <w:rPr>
          <w:rFonts w:ascii="Times New Roman" w:hAnsi="Times New Roman" w:cs="Times New Roman"/>
          <w:lang w:val="en-GB"/>
        </w:rPr>
        <w:t>. New York: Bantam.</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Suchman</w:t>
      </w:r>
      <w:proofErr w:type="spellEnd"/>
      <w:r>
        <w:rPr>
          <w:rFonts w:ascii="Times New Roman" w:hAnsi="Times New Roman" w:cs="Times New Roman"/>
          <w:lang w:val="en-GB"/>
        </w:rPr>
        <w:t xml:space="preserve">, Lucy Alice (1987). </w:t>
      </w:r>
      <w:r>
        <w:rPr>
          <w:rFonts w:ascii="Times New Roman" w:hAnsi="Times New Roman" w:cs="Times New Roman"/>
          <w:i/>
          <w:lang w:val="en-GB"/>
        </w:rPr>
        <w:t>Plans and situated actions: the problem of human- machine communication</w:t>
      </w:r>
      <w:r>
        <w:rPr>
          <w:rFonts w:ascii="Times New Roman" w:hAnsi="Times New Roman" w:cs="Times New Roman"/>
          <w:lang w:val="en-GB"/>
        </w:rPr>
        <w:t>. English. Cambridge [Cambridgeshire]; New York: Cam</w:t>
      </w:r>
      <w:bookmarkStart w:id="181" w:name="_bookmark44"/>
      <w:bookmarkEnd w:id="181"/>
      <w:r>
        <w:rPr>
          <w:rFonts w:ascii="Times New Roman" w:hAnsi="Times New Roman" w:cs="Times New Roman"/>
          <w:lang w:val="en-GB"/>
        </w:rPr>
        <w:t xml:space="preserve">bridge </w:t>
      </w:r>
      <w:r>
        <w:rPr>
          <w:rFonts w:ascii="Times New Roman" w:hAnsi="Times New Roman" w:cs="Times New Roman"/>
          <w:lang w:val="en-GB"/>
        </w:rPr>
        <w:t>University Press.</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Takhteyev</w:t>
      </w:r>
      <w:proofErr w:type="spellEnd"/>
      <w:r>
        <w:rPr>
          <w:rFonts w:ascii="Times New Roman" w:hAnsi="Times New Roman" w:cs="Times New Roman"/>
          <w:lang w:val="en-GB"/>
        </w:rPr>
        <w:t xml:space="preserve">, Yuri (2012). </w:t>
      </w:r>
      <w:r>
        <w:rPr>
          <w:rFonts w:ascii="Times New Roman" w:hAnsi="Times New Roman" w:cs="Times New Roman"/>
          <w:i/>
          <w:lang w:val="en-GB"/>
        </w:rPr>
        <w:t>Coding places: software practice in a South American city</w:t>
      </w:r>
      <w:r>
        <w:rPr>
          <w:rFonts w:ascii="Times New Roman" w:hAnsi="Times New Roman" w:cs="Times New Roman"/>
          <w:lang w:val="en-GB"/>
        </w:rPr>
        <w:t xml:space="preserve">. </w:t>
      </w:r>
      <w:bookmarkStart w:id="182" w:name="_bookmark45"/>
      <w:bookmarkEnd w:id="182"/>
      <w:r>
        <w:rPr>
          <w:rFonts w:ascii="Times New Roman" w:hAnsi="Times New Roman" w:cs="Times New Roman"/>
          <w:lang w:val="en-GB"/>
        </w:rPr>
        <w:t>English. Cambridge, Mass.: MIT Press.</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Taylor, Paul A (1999). </w:t>
      </w:r>
      <w:r>
        <w:rPr>
          <w:rFonts w:ascii="Times New Roman" w:hAnsi="Times New Roman" w:cs="Times New Roman"/>
          <w:i/>
          <w:lang w:val="en-GB"/>
        </w:rPr>
        <w:t>Hackers: crime in the digital sublime</w:t>
      </w:r>
      <w:r>
        <w:rPr>
          <w:rFonts w:ascii="Times New Roman" w:hAnsi="Times New Roman" w:cs="Times New Roman"/>
          <w:lang w:val="en-GB"/>
        </w:rPr>
        <w:t>. London: Psychology Press.</w:t>
      </w:r>
    </w:p>
    <w:p w:rsidR="007621B2" w:rsidRDefault="001352CC">
      <w:pPr>
        <w:spacing w:line="360" w:lineRule="auto"/>
        <w:ind w:left="851" w:hanging="851"/>
        <w:rPr>
          <w:rFonts w:ascii="Times New Roman" w:hAnsi="Times New Roman" w:cs="Times New Roman"/>
          <w:lang w:val="en-GB"/>
        </w:rPr>
      </w:pPr>
      <w:bookmarkStart w:id="183" w:name="_bookmark47"/>
      <w:bookmarkStart w:id="184" w:name="_bookmark46"/>
      <w:bookmarkEnd w:id="183"/>
      <w:bookmarkEnd w:id="184"/>
      <w:r>
        <w:rPr>
          <w:rFonts w:ascii="Times New Roman" w:hAnsi="Times New Roman" w:cs="Times New Roman"/>
          <w:lang w:val="en-GB"/>
        </w:rPr>
        <w:t xml:space="preserve">Thomas, Douglas (2003). </w:t>
      </w:r>
      <w:r>
        <w:rPr>
          <w:rFonts w:ascii="Times New Roman" w:hAnsi="Times New Roman" w:cs="Times New Roman"/>
          <w:i/>
          <w:lang w:val="en-GB"/>
        </w:rPr>
        <w:t>Hacke</w:t>
      </w:r>
      <w:r>
        <w:rPr>
          <w:rFonts w:ascii="Times New Roman" w:hAnsi="Times New Roman" w:cs="Times New Roman"/>
          <w:i/>
          <w:lang w:val="en-GB"/>
        </w:rPr>
        <w:t>r culture</w:t>
      </w:r>
      <w:r>
        <w:rPr>
          <w:rFonts w:ascii="Times New Roman" w:hAnsi="Times New Roman" w:cs="Times New Roman"/>
          <w:lang w:val="en-GB"/>
        </w:rPr>
        <w:t xml:space="preserve">. Minneapolis: University of Minnesota Press. </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hAnsi="Times New Roman" w:cs="Times New Roman"/>
          <w:lang w:val="en-GB"/>
        </w:rPr>
        <w:t>Turkle</w:t>
      </w:r>
      <w:proofErr w:type="spellEnd"/>
      <w:r>
        <w:rPr>
          <w:rFonts w:ascii="Times New Roman" w:hAnsi="Times New Roman" w:cs="Times New Roman"/>
          <w:lang w:val="en-GB"/>
        </w:rPr>
        <w:t xml:space="preserve">, Sherry (1984). </w:t>
      </w:r>
      <w:r>
        <w:rPr>
          <w:rFonts w:ascii="Times New Roman" w:hAnsi="Times New Roman" w:cs="Times New Roman"/>
          <w:i/>
          <w:lang w:val="en-GB"/>
        </w:rPr>
        <w:t>The second self: Computers and the human spirit</w:t>
      </w:r>
      <w:r>
        <w:rPr>
          <w:rFonts w:ascii="Times New Roman" w:hAnsi="Times New Roman" w:cs="Times New Roman"/>
          <w:lang w:val="en-GB"/>
        </w:rPr>
        <w:t>. New York:</w:t>
      </w:r>
      <w:bookmarkStart w:id="185" w:name="_bookmark48"/>
      <w:bookmarkEnd w:id="185"/>
      <w:r>
        <w:rPr>
          <w:rFonts w:ascii="Times New Roman" w:hAnsi="Times New Roman" w:cs="Times New Roman"/>
          <w:lang w:val="en-GB"/>
        </w:rPr>
        <w:t xml:space="preserve"> Simon and Schuster.</w:t>
      </w:r>
    </w:p>
    <w:p w:rsidR="007621B2" w:rsidRDefault="001352CC">
      <w:pPr>
        <w:spacing w:line="360" w:lineRule="auto"/>
        <w:ind w:left="851" w:hanging="851"/>
        <w:rPr>
          <w:rFonts w:ascii="Times New Roman" w:eastAsia="Times New Roman" w:hAnsi="Times New Roman" w:cs="Times New Roman"/>
          <w:lang w:val="en-GB"/>
        </w:rPr>
      </w:pPr>
      <w:r>
        <w:rPr>
          <w:rFonts w:ascii="Times New Roman" w:eastAsia="Times New Roman" w:hAnsi="Times New Roman" w:cs="Times New Roman"/>
          <w:lang w:val="en-GB"/>
        </w:rPr>
        <w:t xml:space="preserve">– (1995). </w:t>
      </w:r>
      <w:r>
        <w:rPr>
          <w:rFonts w:ascii="Times New Roman" w:eastAsia="Times New Roman" w:hAnsi="Times New Roman" w:cs="Times New Roman"/>
          <w:i/>
          <w:lang w:val="en-GB"/>
        </w:rPr>
        <w:t>Life on the screen: identity in the age of the Internet</w:t>
      </w:r>
      <w:r>
        <w:rPr>
          <w:rFonts w:ascii="Times New Roman" w:eastAsia="Times New Roman" w:hAnsi="Times New Roman" w:cs="Times New Roman"/>
          <w:lang w:val="en-GB"/>
        </w:rPr>
        <w:t xml:space="preserve">. New York: Simon &amp; </w:t>
      </w:r>
      <w:bookmarkStart w:id="186" w:name="_bookmark49"/>
      <w:bookmarkEnd w:id="186"/>
      <w:r>
        <w:rPr>
          <w:rFonts w:ascii="Times New Roman" w:eastAsia="Times New Roman" w:hAnsi="Times New Roman" w:cs="Times New Roman"/>
          <w:lang w:val="en-GB"/>
        </w:rPr>
        <w:t>Schuster.</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Tur</w:t>
      </w:r>
      <w:r>
        <w:rPr>
          <w:rFonts w:ascii="Times New Roman" w:hAnsi="Times New Roman" w:cs="Times New Roman"/>
          <w:lang w:val="en-GB"/>
        </w:rPr>
        <w:t xml:space="preserve">ner, Fred (2006). </w:t>
      </w:r>
      <w:r>
        <w:rPr>
          <w:rFonts w:ascii="Times New Roman" w:hAnsi="Times New Roman" w:cs="Times New Roman"/>
          <w:i/>
          <w:lang w:val="en-GB"/>
        </w:rPr>
        <w:t xml:space="preserve">From counterculture to </w:t>
      </w:r>
      <w:proofErr w:type="spellStart"/>
      <w:r>
        <w:rPr>
          <w:rFonts w:ascii="Times New Roman" w:hAnsi="Times New Roman" w:cs="Times New Roman"/>
          <w:i/>
          <w:lang w:val="en-GB"/>
        </w:rPr>
        <w:t>cyberculture</w:t>
      </w:r>
      <w:proofErr w:type="spellEnd"/>
      <w:r>
        <w:rPr>
          <w:rFonts w:ascii="Times New Roman" w:hAnsi="Times New Roman" w:cs="Times New Roman"/>
          <w:i/>
          <w:lang w:val="en-GB"/>
        </w:rPr>
        <w:t>: Stewart Brand, the Whole Earth Network, and the rise of digital utopianism</w:t>
      </w:r>
      <w:r>
        <w:rPr>
          <w:rFonts w:ascii="Times New Roman" w:hAnsi="Times New Roman" w:cs="Times New Roman"/>
          <w:lang w:val="en-GB"/>
        </w:rPr>
        <w:t xml:space="preserve">. Chicago: University of Chicago </w:t>
      </w:r>
      <w:bookmarkStart w:id="187" w:name="_bookmark50"/>
      <w:bookmarkEnd w:id="187"/>
      <w:r>
        <w:rPr>
          <w:rFonts w:ascii="Times New Roman" w:hAnsi="Times New Roman" w:cs="Times New Roman"/>
          <w:lang w:val="en-GB"/>
        </w:rPr>
        <w:t>Press.</w:t>
      </w:r>
    </w:p>
    <w:p w:rsidR="007621B2" w:rsidRDefault="001352CC">
      <w:pPr>
        <w:spacing w:line="360" w:lineRule="auto"/>
        <w:ind w:left="851" w:hanging="851"/>
        <w:rPr>
          <w:rFonts w:ascii="Times New Roman" w:eastAsia="Times New Roman" w:hAnsi="Times New Roman" w:cs="Times New Roman"/>
          <w:lang w:val="en-GB"/>
        </w:rPr>
      </w:pPr>
      <w:proofErr w:type="gramStart"/>
      <w:r>
        <w:rPr>
          <w:rFonts w:ascii="Times New Roman" w:hAnsi="Times New Roman" w:cs="Times New Roman"/>
          <w:lang w:val="en-GB"/>
        </w:rPr>
        <w:lastRenderedPageBreak/>
        <w:t>Winner, Langdon (1978).</w:t>
      </w:r>
      <w:proofErr w:type="gramEnd"/>
      <w:r>
        <w:rPr>
          <w:rFonts w:ascii="Times New Roman" w:hAnsi="Times New Roman" w:cs="Times New Roman"/>
          <w:lang w:val="en-GB"/>
        </w:rPr>
        <w:t xml:space="preserve"> </w:t>
      </w:r>
      <w:r>
        <w:rPr>
          <w:rFonts w:ascii="Times New Roman" w:hAnsi="Times New Roman" w:cs="Times New Roman"/>
          <w:i/>
          <w:lang w:val="en-GB"/>
        </w:rPr>
        <w:t xml:space="preserve">Autonomous technology: technics-out-of-control as a theme </w:t>
      </w:r>
      <w:bookmarkStart w:id="188" w:name="_bookmark51"/>
      <w:bookmarkEnd w:id="188"/>
      <w:r>
        <w:rPr>
          <w:rFonts w:ascii="Times New Roman" w:hAnsi="Times New Roman" w:cs="Times New Roman"/>
          <w:i/>
          <w:lang w:val="en-GB"/>
        </w:rPr>
        <w:t>in po</w:t>
      </w:r>
      <w:r>
        <w:rPr>
          <w:rFonts w:ascii="Times New Roman" w:hAnsi="Times New Roman" w:cs="Times New Roman"/>
          <w:i/>
          <w:lang w:val="en-GB"/>
        </w:rPr>
        <w:t>litical thought</w:t>
      </w:r>
      <w:r>
        <w:rPr>
          <w:rFonts w:ascii="Times New Roman" w:hAnsi="Times New Roman" w:cs="Times New Roman"/>
          <w:lang w:val="en-GB"/>
        </w:rPr>
        <w:t>. MIT Press, p.396.</w:t>
      </w:r>
    </w:p>
    <w:p w:rsidR="007621B2" w:rsidRDefault="001352CC">
      <w:pPr>
        <w:spacing w:line="360" w:lineRule="auto"/>
        <w:ind w:left="851" w:hanging="851"/>
        <w:rPr>
          <w:rFonts w:ascii="Times New Roman" w:eastAsia="Times New Roman" w:hAnsi="Times New Roman" w:cs="Times New Roman"/>
          <w:lang w:val="en-GB"/>
        </w:rPr>
      </w:pPr>
      <w:r>
        <w:rPr>
          <w:rFonts w:ascii="Times New Roman" w:hAnsi="Times New Roman" w:cs="Times New Roman"/>
          <w:lang w:val="en-GB"/>
        </w:rPr>
        <w:t xml:space="preserve">Xiang, Biao (2007). </w:t>
      </w:r>
      <w:r>
        <w:rPr>
          <w:rFonts w:ascii="Times New Roman" w:hAnsi="Times New Roman" w:cs="Times New Roman"/>
          <w:i/>
          <w:lang w:val="en-GB"/>
        </w:rPr>
        <w:t xml:space="preserve">Global "body shopping": An Indian </w:t>
      </w:r>
      <w:proofErr w:type="spellStart"/>
      <w:r>
        <w:rPr>
          <w:rFonts w:ascii="Times New Roman" w:hAnsi="Times New Roman" w:cs="Times New Roman"/>
          <w:i/>
          <w:lang w:val="en-GB"/>
        </w:rPr>
        <w:t>labor</w:t>
      </w:r>
      <w:proofErr w:type="spellEnd"/>
      <w:r>
        <w:rPr>
          <w:rFonts w:ascii="Times New Roman" w:hAnsi="Times New Roman" w:cs="Times New Roman"/>
          <w:i/>
          <w:lang w:val="en-GB"/>
        </w:rPr>
        <w:t xml:space="preserve"> system in the information </w:t>
      </w:r>
      <w:bookmarkStart w:id="189" w:name="_bookmark52"/>
      <w:bookmarkEnd w:id="189"/>
      <w:r>
        <w:rPr>
          <w:rFonts w:ascii="Times New Roman" w:hAnsi="Times New Roman" w:cs="Times New Roman"/>
          <w:i/>
          <w:lang w:val="en-GB"/>
        </w:rPr>
        <w:t>technology industry</w:t>
      </w:r>
      <w:r>
        <w:rPr>
          <w:rFonts w:ascii="Times New Roman" w:hAnsi="Times New Roman" w:cs="Times New Roman"/>
          <w:lang w:val="en-GB"/>
        </w:rPr>
        <w:t>. English. Princeton, N.J.: Princeton University Press.</w:t>
      </w:r>
    </w:p>
    <w:p w:rsidR="007621B2" w:rsidRDefault="001352CC">
      <w:pPr>
        <w:spacing w:line="360" w:lineRule="auto"/>
        <w:ind w:left="851" w:hanging="851"/>
        <w:rPr>
          <w:rFonts w:ascii="Times New Roman" w:eastAsia="Times New Roman" w:hAnsi="Times New Roman" w:cs="Times New Roman"/>
          <w:lang w:val="en-GB"/>
        </w:rPr>
      </w:pPr>
      <w:proofErr w:type="spellStart"/>
      <w:r>
        <w:rPr>
          <w:rFonts w:ascii="Times New Roman" w:eastAsia="Times New Roman" w:hAnsi="Times New Roman" w:cs="Times New Roman"/>
          <w:lang w:val="en-GB"/>
        </w:rPr>
        <w:t>Zetter</w:t>
      </w:r>
      <w:proofErr w:type="spellEnd"/>
      <w:r>
        <w:rPr>
          <w:rFonts w:ascii="Times New Roman" w:eastAsia="Times New Roman" w:hAnsi="Times New Roman" w:cs="Times New Roman"/>
          <w:lang w:val="en-GB"/>
        </w:rPr>
        <w:t xml:space="preserve">, Kim (2014). </w:t>
      </w:r>
      <w:r>
        <w:rPr>
          <w:rFonts w:ascii="Times New Roman" w:eastAsia="Times New Roman" w:hAnsi="Times New Roman" w:cs="Times New Roman"/>
          <w:i/>
          <w:lang w:val="en-GB"/>
        </w:rPr>
        <w:t xml:space="preserve">Countdown to Zero Day: </w:t>
      </w:r>
      <w:proofErr w:type="spellStart"/>
      <w:r>
        <w:rPr>
          <w:rFonts w:ascii="Times New Roman" w:eastAsia="Times New Roman" w:hAnsi="Times New Roman" w:cs="Times New Roman"/>
          <w:i/>
          <w:lang w:val="en-GB"/>
        </w:rPr>
        <w:t>Stuxnet</w:t>
      </w:r>
      <w:proofErr w:type="spellEnd"/>
      <w:r>
        <w:rPr>
          <w:rFonts w:ascii="Times New Roman" w:eastAsia="Times New Roman" w:hAnsi="Times New Roman" w:cs="Times New Roman"/>
          <w:i/>
          <w:lang w:val="en-GB"/>
        </w:rPr>
        <w:t xml:space="preserve"> and the l</w:t>
      </w:r>
      <w:r>
        <w:rPr>
          <w:rFonts w:ascii="Times New Roman" w:eastAsia="Times New Roman" w:hAnsi="Times New Roman" w:cs="Times New Roman"/>
          <w:i/>
          <w:lang w:val="en-GB"/>
        </w:rPr>
        <w:t>aunch of the world’s first digital weapon</w:t>
      </w:r>
      <w:r>
        <w:rPr>
          <w:rFonts w:ascii="Times New Roman" w:eastAsia="Times New Roman" w:hAnsi="Times New Roman" w:cs="Times New Roman"/>
          <w:lang w:val="en-GB"/>
        </w:rPr>
        <w:t>. English. New York: Crown Books.</w:t>
      </w:r>
    </w:p>
    <w:p w:rsidR="007621B2" w:rsidRDefault="007621B2">
      <w:pPr>
        <w:spacing w:line="360" w:lineRule="auto"/>
        <w:ind w:left="851" w:hanging="851"/>
        <w:rPr>
          <w:rFonts w:ascii="Times New Roman" w:eastAsia="Times New Roman" w:hAnsi="Times New Roman" w:cs="Times New Roman"/>
          <w:lang w:val="en-GB"/>
        </w:rPr>
      </w:pPr>
    </w:p>
    <w:p w:rsidR="007621B2" w:rsidRDefault="007621B2">
      <w:pPr>
        <w:spacing w:line="360" w:lineRule="auto"/>
        <w:ind w:left="851" w:hanging="851"/>
        <w:rPr>
          <w:rFonts w:ascii="Times New Roman" w:eastAsia="Times New Roman" w:hAnsi="Times New Roman" w:cs="Times New Roman"/>
          <w:b/>
          <w:sz w:val="24"/>
          <w:szCs w:val="24"/>
          <w:lang w:val="en-GB"/>
        </w:rPr>
      </w:pPr>
    </w:p>
    <w:p w:rsidR="007621B2" w:rsidDel="001352CC" w:rsidRDefault="001352CC" w:rsidP="001352CC">
      <w:pPr>
        <w:spacing w:line="360" w:lineRule="auto"/>
        <w:rPr>
          <w:del w:id="190" w:author="Christopher Kelty" w:date="2016-06-21T17:06:00Z"/>
          <w:rFonts w:ascii="Times New Roman" w:eastAsia="Times New Roman" w:hAnsi="Times New Roman" w:cs="Times New Roman"/>
          <w:b/>
          <w:sz w:val="24"/>
          <w:szCs w:val="24"/>
          <w:lang w:val="en-GB"/>
        </w:rPr>
        <w:pPrChange w:id="191" w:author="Christopher Kelty" w:date="2016-06-21T17:06:00Z">
          <w:pPr>
            <w:spacing w:line="360" w:lineRule="auto"/>
            <w:ind w:left="851" w:hanging="851"/>
          </w:pPr>
        </w:pPrChange>
      </w:pPr>
      <w:bookmarkStart w:id="192" w:name="_GoBack"/>
      <w:bookmarkEnd w:id="192"/>
      <w:del w:id="193" w:author="Christopher Kelty" w:date="2016-06-21T17:06:00Z">
        <w:r w:rsidDel="001352CC">
          <w:rPr>
            <w:rFonts w:ascii="Times New Roman" w:eastAsia="Times New Roman" w:hAnsi="Times New Roman" w:cs="Times New Roman"/>
            <w:b/>
            <w:sz w:val="24"/>
            <w:szCs w:val="24"/>
            <w:lang w:val="en-GB"/>
          </w:rPr>
          <w:delText>Comments and issues overview:</w:delText>
        </w:r>
      </w:del>
    </w:p>
    <w:p w:rsidR="007621B2" w:rsidDel="001352CC" w:rsidRDefault="001352CC" w:rsidP="001352CC">
      <w:pPr>
        <w:spacing w:line="360" w:lineRule="auto"/>
        <w:rPr>
          <w:del w:id="194" w:author="Christopher Kelty" w:date="2016-06-21T17:06:00Z"/>
          <w:rFonts w:ascii="Times New Roman" w:eastAsia="Times New Roman" w:hAnsi="Times New Roman" w:cs="Times New Roman"/>
          <w:b/>
          <w:sz w:val="24"/>
          <w:szCs w:val="24"/>
          <w:lang w:val="en-GB"/>
        </w:rPr>
        <w:pPrChange w:id="195" w:author="Christopher Kelty" w:date="2016-06-21T17:06:00Z">
          <w:pPr>
            <w:spacing w:line="360" w:lineRule="auto"/>
            <w:ind w:left="851" w:hanging="851"/>
          </w:pPr>
        </w:pPrChange>
      </w:pPr>
      <w:del w:id="196" w:author="Christopher Kelty" w:date="2016-06-21T17:06:00Z">
        <w:r w:rsidDel="001352CC">
          <w:rPr>
            <w:rFonts w:ascii="Times New Roman" w:eastAsia="Times New Roman" w:hAnsi="Times New Roman" w:cs="Times New Roman"/>
            <w:b/>
            <w:sz w:val="24"/>
            <w:szCs w:val="24"/>
            <w:lang w:val="en-GB"/>
          </w:rPr>
          <w:delText>References</w:delText>
        </w:r>
      </w:del>
    </w:p>
    <w:p w:rsidR="007621B2" w:rsidDel="001352CC" w:rsidRDefault="001352CC" w:rsidP="001352CC">
      <w:pPr>
        <w:pStyle w:val="ListParagraph"/>
        <w:numPr>
          <w:ilvl w:val="0"/>
          <w:numId w:val="3"/>
        </w:numPr>
        <w:spacing w:line="360" w:lineRule="auto"/>
        <w:ind w:left="0" w:firstLine="0"/>
        <w:rPr>
          <w:del w:id="197" w:author="Christopher Kelty" w:date="2016-06-21T17:06:00Z"/>
          <w:rFonts w:ascii="Times New Roman" w:eastAsia="Times New Roman" w:hAnsi="Times New Roman" w:cs="Times New Roman"/>
          <w:b/>
          <w:sz w:val="24"/>
          <w:szCs w:val="24"/>
          <w:lang w:val="en-GB"/>
        </w:rPr>
        <w:pPrChange w:id="198" w:author="Christopher Kelty" w:date="2016-06-21T17:06:00Z">
          <w:pPr>
            <w:pStyle w:val="ListParagraph"/>
            <w:numPr>
              <w:numId w:val="3"/>
            </w:numPr>
            <w:spacing w:line="360" w:lineRule="auto"/>
            <w:ind w:left="720" w:hanging="360"/>
          </w:pPr>
        </w:pPrChange>
      </w:pPr>
      <w:del w:id="199" w:author="Christopher Kelty" w:date="2016-06-21T17:06:00Z">
        <w:r w:rsidDel="001352CC">
          <w:rPr>
            <w:rFonts w:ascii="Times New Roman" w:eastAsia="Times New Roman" w:hAnsi="Times New Roman" w:cs="Times New Roman"/>
            <w:b/>
            <w:sz w:val="24"/>
            <w:szCs w:val="24"/>
            <w:lang w:val="en-GB"/>
          </w:rPr>
          <w:delText>The Request for Comments 1392 source was added in both the text (Page 8) and the further references section as agreed upon in the German v</w:delText>
        </w:r>
        <w:r w:rsidDel="001352CC">
          <w:rPr>
            <w:rFonts w:ascii="Times New Roman" w:eastAsia="Times New Roman" w:hAnsi="Times New Roman" w:cs="Times New Roman"/>
            <w:b/>
            <w:sz w:val="24"/>
            <w:szCs w:val="24"/>
            <w:lang w:val="en-GB"/>
          </w:rPr>
          <w:delText>ersion of the article.</w:delText>
        </w:r>
      </w:del>
    </w:p>
    <w:p w:rsidR="007621B2" w:rsidDel="001352CC" w:rsidRDefault="001352CC" w:rsidP="001352CC">
      <w:pPr>
        <w:pStyle w:val="ListParagraph"/>
        <w:numPr>
          <w:ilvl w:val="0"/>
          <w:numId w:val="3"/>
        </w:numPr>
        <w:spacing w:line="360" w:lineRule="auto"/>
        <w:ind w:left="0" w:firstLine="0"/>
        <w:rPr>
          <w:del w:id="200" w:author="Christopher Kelty" w:date="2016-06-21T17:06:00Z"/>
          <w:rFonts w:ascii="Times New Roman" w:eastAsia="Times New Roman" w:hAnsi="Times New Roman" w:cs="Times New Roman"/>
          <w:b/>
          <w:sz w:val="24"/>
          <w:szCs w:val="24"/>
          <w:lang w:val="en-GB"/>
        </w:rPr>
        <w:pPrChange w:id="201" w:author="Christopher Kelty" w:date="2016-06-21T17:06:00Z">
          <w:pPr>
            <w:pStyle w:val="ListParagraph"/>
            <w:numPr>
              <w:numId w:val="3"/>
            </w:numPr>
            <w:spacing w:line="360" w:lineRule="auto"/>
            <w:ind w:left="720" w:hanging="360"/>
          </w:pPr>
        </w:pPrChange>
      </w:pPr>
      <w:del w:id="202" w:author="Christopher Kelty" w:date="2016-06-21T17:06:00Z">
        <w:r w:rsidDel="001352CC">
          <w:rPr>
            <w:rFonts w:ascii="Times New Roman" w:eastAsia="Times New Roman" w:hAnsi="Times New Roman" w:cs="Times New Roman"/>
            <w:b/>
            <w:sz w:val="24"/>
            <w:szCs w:val="24"/>
            <w:lang w:val="en-GB"/>
          </w:rPr>
          <w:delText>Fig. 2 with Vitra press release and photos: Reference missing in text and literature list. Please provide this information to include in the article.</w:delText>
        </w:r>
      </w:del>
    </w:p>
    <w:p w:rsidR="007621B2" w:rsidDel="001352CC" w:rsidRDefault="001352CC" w:rsidP="001352CC">
      <w:pPr>
        <w:spacing w:line="360" w:lineRule="auto"/>
        <w:rPr>
          <w:del w:id="203" w:author="Christopher Kelty" w:date="2016-06-21T17:06:00Z"/>
          <w:rFonts w:ascii="Times New Roman" w:eastAsia="Times New Roman" w:hAnsi="Times New Roman" w:cs="Times New Roman"/>
          <w:b/>
          <w:sz w:val="24"/>
          <w:szCs w:val="24"/>
          <w:lang w:val="en-GB"/>
        </w:rPr>
        <w:pPrChange w:id="204" w:author="Christopher Kelty" w:date="2016-06-21T17:06:00Z">
          <w:pPr>
            <w:spacing w:line="360" w:lineRule="auto"/>
            <w:ind w:left="851" w:hanging="851"/>
          </w:pPr>
        </w:pPrChange>
      </w:pPr>
      <w:del w:id="205" w:author="Christopher Kelty" w:date="2016-06-21T17:06:00Z">
        <w:r w:rsidDel="001352CC">
          <w:rPr>
            <w:rFonts w:ascii="Times New Roman" w:eastAsia="Times New Roman" w:hAnsi="Times New Roman" w:cs="Times New Roman"/>
            <w:b/>
            <w:sz w:val="24"/>
            <w:szCs w:val="24"/>
            <w:lang w:val="en-GB"/>
          </w:rPr>
          <w:delText>Image requirements (Figures 1, 2, and 3)</w:delText>
        </w:r>
      </w:del>
    </w:p>
    <w:p w:rsidR="007621B2" w:rsidDel="001352CC" w:rsidRDefault="001352CC" w:rsidP="001352CC">
      <w:pPr>
        <w:rPr>
          <w:del w:id="206" w:author="Christopher Kelty" w:date="2016-06-21T17:06:00Z"/>
          <w:rFonts w:ascii="Times New Roman" w:eastAsia="Times New Roman" w:hAnsi="Times New Roman" w:cs="Times New Roman"/>
          <w:b/>
          <w:sz w:val="24"/>
          <w:szCs w:val="24"/>
          <w:lang w:val="en-GB"/>
        </w:rPr>
        <w:pPrChange w:id="207" w:author="Christopher Kelty" w:date="2016-06-21T17:06:00Z">
          <w:pPr/>
        </w:pPrChange>
      </w:pPr>
      <w:del w:id="208" w:author="Christopher Kelty" w:date="2016-06-21T17:06:00Z">
        <w:r w:rsidDel="001352CC">
          <w:rPr>
            <w:rFonts w:ascii="Times New Roman" w:eastAsia="Times New Roman" w:hAnsi="Times New Roman" w:cs="Times New Roman"/>
            <w:b/>
            <w:sz w:val="24"/>
            <w:szCs w:val="24"/>
            <w:lang w:val="en-GB"/>
          </w:rPr>
          <w:delText xml:space="preserve">Unfortunately, the images you submitted </w:delText>
        </w:r>
        <w:r w:rsidDel="001352CC">
          <w:rPr>
            <w:rFonts w:ascii="Times New Roman" w:eastAsia="Times New Roman" w:hAnsi="Times New Roman" w:cs="Times New Roman"/>
            <w:b/>
            <w:sz w:val="24"/>
            <w:szCs w:val="24"/>
            <w:lang w:val="en-GB"/>
          </w:rPr>
          <w:delText>for both the English and German articles do not meet the publisher’s requirements. In light of this, it would be important for you to modify the images to meet these requirements.</w:delText>
        </w:r>
      </w:del>
    </w:p>
    <w:p w:rsidR="007621B2" w:rsidDel="001352CC" w:rsidRDefault="007621B2" w:rsidP="001352CC">
      <w:pPr>
        <w:tabs>
          <w:tab w:val="left" w:pos="220"/>
          <w:tab w:val="left" w:pos="720"/>
        </w:tabs>
        <w:rPr>
          <w:del w:id="209" w:author="Christopher Kelty" w:date="2016-06-21T17:06:00Z"/>
          <w:rFonts w:ascii="Times New Roman" w:eastAsia="Times New Roman" w:hAnsi="Times New Roman" w:cs="Times New Roman"/>
          <w:b/>
          <w:sz w:val="24"/>
          <w:szCs w:val="24"/>
          <w:lang w:val="en-GB"/>
        </w:rPr>
        <w:pPrChange w:id="210" w:author="Christopher Kelty" w:date="2016-06-21T17:06:00Z">
          <w:pPr>
            <w:tabs>
              <w:tab w:val="left" w:pos="220"/>
              <w:tab w:val="left" w:pos="720"/>
            </w:tabs>
          </w:pPr>
        </w:pPrChange>
      </w:pPr>
    </w:p>
    <w:p w:rsidR="007621B2" w:rsidDel="001352CC" w:rsidRDefault="001352CC" w:rsidP="001352CC">
      <w:pPr>
        <w:tabs>
          <w:tab w:val="left" w:pos="220"/>
          <w:tab w:val="left" w:pos="720"/>
        </w:tabs>
        <w:rPr>
          <w:del w:id="211" w:author="Christopher Kelty" w:date="2016-06-21T17:06:00Z"/>
          <w:rFonts w:ascii="Times New Roman" w:eastAsia="Times New Roman" w:hAnsi="Times New Roman" w:cs="Times New Roman"/>
          <w:b/>
          <w:sz w:val="24"/>
          <w:szCs w:val="24"/>
          <w:lang w:val="en-GB"/>
        </w:rPr>
        <w:pPrChange w:id="212" w:author="Christopher Kelty" w:date="2016-06-21T17:06:00Z">
          <w:pPr>
            <w:tabs>
              <w:tab w:val="left" w:pos="220"/>
              <w:tab w:val="left" w:pos="720"/>
            </w:tabs>
          </w:pPr>
        </w:pPrChange>
      </w:pPr>
      <w:del w:id="213" w:author="Christopher Kelty" w:date="2016-06-21T17:06:00Z">
        <w:r w:rsidDel="001352CC">
          <w:rPr>
            <w:rFonts w:ascii="Times New Roman" w:eastAsia="Times New Roman" w:hAnsi="Times New Roman" w:cs="Times New Roman"/>
            <w:b/>
            <w:sz w:val="24"/>
            <w:szCs w:val="24"/>
            <w:lang w:val="en-GB"/>
          </w:rPr>
          <w:delText>English article: Routledge requires that all images are provided individual</w:delText>
        </w:r>
        <w:r w:rsidDel="001352CC">
          <w:rPr>
            <w:rFonts w:ascii="Times New Roman" w:eastAsia="Times New Roman" w:hAnsi="Times New Roman" w:cs="Times New Roman"/>
            <w:b/>
            <w:sz w:val="24"/>
            <w:szCs w:val="24"/>
            <w:lang w:val="en-GB"/>
          </w:rPr>
          <w:delText>ly in TIFF or JPEG formats at a minimum resolution of 300 dpi. There are also specific requirements for artwork such as the line art you provided for Fig. 3. For all details on these requirements, see attachment in email: Author instructions: Section 8. Ho</w:delText>
        </w:r>
        <w:r w:rsidDel="001352CC">
          <w:rPr>
            <w:rFonts w:ascii="Times New Roman" w:eastAsia="Times New Roman" w:hAnsi="Times New Roman" w:cs="Times New Roman"/>
            <w:b/>
            <w:sz w:val="24"/>
            <w:szCs w:val="24"/>
            <w:lang w:val="en-GB"/>
          </w:rPr>
          <w:delText>w to supply artwork (pp. 35-40).</w:delText>
        </w:r>
      </w:del>
    </w:p>
    <w:p w:rsidR="007621B2" w:rsidDel="001352CC" w:rsidRDefault="007621B2" w:rsidP="001352CC">
      <w:pPr>
        <w:tabs>
          <w:tab w:val="left" w:pos="220"/>
          <w:tab w:val="left" w:pos="720"/>
        </w:tabs>
        <w:rPr>
          <w:del w:id="214" w:author="Christopher Kelty" w:date="2016-06-21T17:06:00Z"/>
          <w:rFonts w:ascii="Times New Roman" w:eastAsia="Times New Roman" w:hAnsi="Times New Roman" w:cs="Times New Roman"/>
          <w:b/>
          <w:sz w:val="24"/>
          <w:szCs w:val="24"/>
          <w:lang w:val="en-GB"/>
        </w:rPr>
        <w:pPrChange w:id="215" w:author="Christopher Kelty" w:date="2016-06-21T17:06:00Z">
          <w:pPr>
            <w:tabs>
              <w:tab w:val="left" w:pos="220"/>
              <w:tab w:val="left" w:pos="720"/>
            </w:tabs>
          </w:pPr>
        </w:pPrChange>
      </w:pPr>
    </w:p>
    <w:p w:rsidR="007621B2" w:rsidDel="001352CC" w:rsidRDefault="001352CC" w:rsidP="001352CC">
      <w:pPr>
        <w:tabs>
          <w:tab w:val="left" w:pos="220"/>
          <w:tab w:val="left" w:pos="720"/>
        </w:tabs>
        <w:rPr>
          <w:del w:id="216" w:author="Christopher Kelty" w:date="2016-06-21T17:06:00Z"/>
          <w:rFonts w:ascii="Times New Roman" w:eastAsia="Times New Roman" w:hAnsi="Times New Roman" w:cs="Times New Roman"/>
          <w:b/>
          <w:sz w:val="24"/>
          <w:szCs w:val="24"/>
          <w:lang w:val="en-GB"/>
        </w:rPr>
        <w:pPrChange w:id="217" w:author="Christopher Kelty" w:date="2016-06-21T17:06:00Z">
          <w:pPr>
            <w:tabs>
              <w:tab w:val="left" w:pos="220"/>
              <w:tab w:val="left" w:pos="720"/>
            </w:tabs>
          </w:pPr>
        </w:pPrChange>
      </w:pPr>
      <w:del w:id="218" w:author="Christopher Kelty" w:date="2016-06-21T17:06:00Z">
        <w:r w:rsidDel="001352CC">
          <w:rPr>
            <w:rFonts w:ascii="Times New Roman" w:eastAsia="Times New Roman" w:hAnsi="Times New Roman" w:cs="Times New Roman"/>
            <w:b/>
            <w:sz w:val="24"/>
            <w:szCs w:val="24"/>
            <w:lang w:val="en-GB"/>
          </w:rPr>
          <w:delText>German article: UVK requires that all images are provided within the article at a minimum resolution of 600 dpi.</w:delText>
        </w:r>
      </w:del>
    </w:p>
    <w:p w:rsidR="007621B2" w:rsidRDefault="007621B2" w:rsidP="001352CC">
      <w:pPr>
        <w:spacing w:line="360" w:lineRule="auto"/>
        <w:rPr>
          <w:rFonts w:ascii="Times New Roman" w:eastAsia="Times New Roman" w:hAnsi="Times New Roman" w:cs="Times New Roman"/>
          <w:lang w:val="en-GB"/>
        </w:rPr>
        <w:pPrChange w:id="219" w:author="Christopher Kelty" w:date="2016-06-21T17:06:00Z">
          <w:pPr>
            <w:spacing w:line="360" w:lineRule="auto"/>
            <w:ind w:left="851" w:hanging="851"/>
          </w:pPr>
        </w:pPrChange>
      </w:pPr>
    </w:p>
    <w:p w:rsidR="007621B2" w:rsidRDefault="007621B2">
      <w:pPr>
        <w:pStyle w:val="Footer"/>
      </w:pPr>
    </w:p>
    <w:sectPr w:rsidR="007621B2">
      <w:footerReference w:type="default" r:id="rId29"/>
      <w:pgSz w:w="11906" w:h="16838"/>
      <w:pgMar w:top="1418" w:right="1418" w:bottom="1418" w:left="1418" w:header="0" w:footer="720" w:gutter="0"/>
      <w:cols w:space="720"/>
      <w:formProt w:val="0"/>
      <w:docGrid w:linePitch="299"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 w:initials="">
    <w:p w:rsidR="00000000" w:rsidRDefault="001352CC">
      <w:pPr>
        <w:pStyle w:val="CommentText"/>
      </w:pPr>
      <w:r>
        <w:rPr>
          <w:rStyle w:val="CommentReference"/>
        </w:rPr>
        <w:annotationRef/>
      </w:r>
    </w:p>
  </w:comment>
  <w:comment w:id="73" w:author="Alejandra Tijerina García" w:date="2016-06-20T10:20:00Z" w:initials="ATG">
    <w:p w:rsidR="007621B2" w:rsidRDefault="001352CC">
      <w:r>
        <w:t xml:space="preserve">Reference is missing </w:t>
      </w:r>
      <w:r>
        <w:t>here and in reference list</w:t>
      </w:r>
    </w:p>
    <w:p w:rsidR="007621B2" w:rsidRDefault="007621B2"/>
    <w:p w:rsidR="007621B2" w:rsidRDefault="001352CC">
      <w:r>
        <w:t xml:space="preserve">I’m not sure there is a reference here… it’s a press release from </w:t>
      </w:r>
      <w:proofErr w:type="spellStart"/>
      <w:r>
        <w:t>Vitra</w:t>
      </w:r>
      <w:proofErr w:type="spellEnd"/>
      <w:r>
        <w:t xml:space="preserve">.  Not sure the right way to add that in the references. </w:t>
      </w:r>
    </w:p>
    <w:p w:rsidR="007621B2" w:rsidRDefault="007621B2"/>
    <w:p w:rsidR="007621B2" w:rsidRDefault="001352CC">
      <w:r>
        <w:t>The URL is https://www.vitra.com/en-us/product/hack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352CC">
      <w:r>
        <w:separator/>
      </w:r>
    </w:p>
  </w:endnote>
  <w:endnote w:type="continuationSeparator" w:id="0">
    <w:p w:rsidR="00000000" w:rsidRDefault="0013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1B2" w:rsidRDefault="001352CC">
    <w:pPr>
      <w:spacing w:line="12" w:lineRule="auto"/>
      <w:ind w:right="360"/>
      <w:rPr>
        <w:sz w:val="20"/>
        <w:szCs w:val="20"/>
      </w:rPr>
    </w:pPr>
    <w:r>
      <w:rPr>
        <w:noProof/>
      </w:rPr>
      <mc:AlternateContent>
        <mc:Choice Requires="wps">
          <w:drawing>
            <wp:anchor distT="0" distB="0" distL="0" distR="0" simplePos="0" relativeHeight="27" behindDoc="0" locked="0" layoutInCell="1" allowOverlap="1">
              <wp:simplePos x="0" y="0"/>
              <wp:positionH relativeFrom="margin">
                <wp:align>right</wp:align>
              </wp:positionH>
              <wp:positionV relativeFrom="paragraph">
                <wp:posOffset>635</wp:posOffset>
              </wp:positionV>
              <wp:extent cx="140335" cy="340995"/>
              <wp:effectExtent l="0" t="0" r="0" b="0"/>
              <wp:wrapTopAndBottom/>
              <wp:docPr id="1" name="Frame1"/>
              <wp:cNvGraphicFramePr/>
              <a:graphic xmlns:a="http://schemas.openxmlformats.org/drawingml/2006/main">
                <a:graphicData uri="http://schemas.microsoft.com/office/word/2010/wordprocessingShape">
                  <wps:wsp>
                    <wps:cNvSpPr txBox="1"/>
                    <wps:spPr>
                      <a:xfrm>
                        <a:off x="0" y="0"/>
                        <a:ext cx="140335" cy="340995"/>
                      </a:xfrm>
                      <a:prstGeom prst="rect">
                        <a:avLst/>
                      </a:prstGeom>
                      <a:solidFill>
                        <a:srgbClr val="FFFFFF">
                          <a:alpha val="0"/>
                        </a:srgbClr>
                      </a:solidFill>
                    </wps:spPr>
                    <wps:txbx>
                      <w:txbxContent>
                        <w:p w:rsidR="007621B2" w:rsidRDefault="001352CC">
                          <w:pPr>
                            <w:pStyle w:val="Footer"/>
                          </w:pPr>
                          <w:r>
                            <w:rPr>
                              <w:rStyle w:val="PageNumber"/>
                              <w:rFonts w:ascii="Times New Roman" w:hAnsi="Times New Roman" w:cs="Times New Roman"/>
                            </w:rPr>
                            <w:fldChar w:fldCharType="begin"/>
                          </w:r>
                          <w:r>
                            <w:instrText>PAGE</w:instrText>
                          </w:r>
                          <w:r>
                            <w:fldChar w:fldCharType="separate"/>
                          </w:r>
                          <w:r>
                            <w:rPr>
                              <w:noProof/>
                            </w:rPr>
                            <w:t>21</w:t>
                          </w:r>
                          <w:r>
                            <w:fldChar w:fldCharType="end"/>
                          </w:r>
                        </w:p>
                      </w:txbxContent>
                    </wps:txbx>
                    <wps:bodyPr lIns="0" tIns="0" rIns="0" bIns="0" anchor="t">
                      <a:spAutoFit/>
                    </wps:bodyPr>
                  </wps:wsp>
                </a:graphicData>
              </a:graphic>
            </wp:anchor>
          </w:drawing>
        </mc:Choice>
        <mc:Fallback>
          <w:pict>
            <v:rect fillcolor="#FFFFFF" style="position:absolute;width:11.05pt;height:12.65pt;mso-wrap-distance-left:0pt;mso-wrap-distance-right:0pt;mso-wrap-distance-top:0pt;mso-wrap-distance-bottom:0pt;margin-top:0.05pt;mso-position-vertical-relative:text;margin-left:442.45pt;mso-position-horizontal:right;mso-position-horizontal-relative:margin">
              <v:fill opacity="0f"/>
              <v:textbox inset="0in,0in,0in,0in">
                <w:txbxContent>
                  <w:p>
                    <w:pPr>
                      <w:pStyle w:val="Footer"/>
                      <w:pBdr/>
                    </w:pPr>
                    <w:r>
                      <w:rPr>
                        <w:rStyle w:val="Pagenumber"/>
                        <w:rFonts w:cs="Times New Roman" w:ascii="Times New Roman" w:hAnsi="Times New Roman"/>
                      </w:rPr>
                      <w:fldChar w:fldCharType="begin"/>
                    </w:r>
                    <w:r>
                      <w:instrText> PAGE </w:instrText>
                    </w:r>
                    <w:r>
                      <w:fldChar w:fldCharType="separate"/>
                    </w:r>
                    <w:r>
                      <w:t>26</w:t>
                    </w:r>
                    <w:r>
                      <w:fldChar w:fldCharType="end"/>
                    </w:r>
                  </w:p>
                </w:txbxContent>
              </v:textbox>
              <w10:wrap type="topAndBottom"/>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352CC">
      <w:r>
        <w:separator/>
      </w:r>
    </w:p>
  </w:footnote>
  <w:footnote w:type="continuationSeparator" w:id="0">
    <w:p w:rsidR="00000000" w:rsidRDefault="001352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762D"/>
    <w:multiLevelType w:val="multilevel"/>
    <w:tmpl w:val="FC92F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7667C48"/>
    <w:multiLevelType w:val="multilevel"/>
    <w:tmpl w:val="30AA51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7F95290"/>
    <w:multiLevelType w:val="multilevel"/>
    <w:tmpl w:val="6F1615AE"/>
    <w:lvl w:ilvl="0">
      <w:start w:val="1"/>
      <w:numFmt w:val="bullet"/>
      <w:lvlText w:val="–"/>
      <w:lvlJc w:val="left"/>
      <w:pPr>
        <w:ind w:left="751" w:hanging="200"/>
      </w:pPr>
      <w:rPr>
        <w:rFonts w:ascii="Times New Roman" w:hAnsi="Times New Roman" w:cs="Times New Roman" w:hint="default"/>
        <w:w w:val="99"/>
        <w:sz w:val="20"/>
        <w:szCs w:val="20"/>
      </w:rPr>
    </w:lvl>
    <w:lvl w:ilvl="1">
      <w:start w:val="1"/>
      <w:numFmt w:val="bullet"/>
      <w:lvlText w:val=""/>
      <w:lvlJc w:val="left"/>
      <w:pPr>
        <w:ind w:left="1538" w:hanging="200"/>
      </w:pPr>
      <w:rPr>
        <w:rFonts w:ascii="Symbol" w:hAnsi="Symbol" w:cs="Symbol" w:hint="default"/>
      </w:rPr>
    </w:lvl>
    <w:lvl w:ilvl="2">
      <w:start w:val="1"/>
      <w:numFmt w:val="bullet"/>
      <w:lvlText w:val=""/>
      <w:lvlJc w:val="left"/>
      <w:pPr>
        <w:ind w:left="2317" w:hanging="200"/>
      </w:pPr>
      <w:rPr>
        <w:rFonts w:ascii="Symbol" w:hAnsi="Symbol" w:cs="Symbol" w:hint="default"/>
      </w:rPr>
    </w:lvl>
    <w:lvl w:ilvl="3">
      <w:start w:val="1"/>
      <w:numFmt w:val="bullet"/>
      <w:lvlText w:val=""/>
      <w:lvlJc w:val="left"/>
      <w:pPr>
        <w:ind w:left="3095" w:hanging="200"/>
      </w:pPr>
      <w:rPr>
        <w:rFonts w:ascii="Symbol" w:hAnsi="Symbol" w:cs="Symbol" w:hint="default"/>
      </w:rPr>
    </w:lvl>
    <w:lvl w:ilvl="4">
      <w:start w:val="1"/>
      <w:numFmt w:val="bullet"/>
      <w:lvlText w:val=""/>
      <w:lvlJc w:val="left"/>
      <w:pPr>
        <w:ind w:left="3874" w:hanging="200"/>
      </w:pPr>
      <w:rPr>
        <w:rFonts w:ascii="Symbol" w:hAnsi="Symbol" w:cs="Symbol" w:hint="default"/>
      </w:rPr>
    </w:lvl>
    <w:lvl w:ilvl="5">
      <w:start w:val="1"/>
      <w:numFmt w:val="bullet"/>
      <w:lvlText w:val=""/>
      <w:lvlJc w:val="left"/>
      <w:pPr>
        <w:ind w:left="4652" w:hanging="200"/>
      </w:pPr>
      <w:rPr>
        <w:rFonts w:ascii="Symbol" w:hAnsi="Symbol" w:cs="Symbol" w:hint="default"/>
      </w:rPr>
    </w:lvl>
    <w:lvl w:ilvl="6">
      <w:start w:val="1"/>
      <w:numFmt w:val="bullet"/>
      <w:lvlText w:val=""/>
      <w:lvlJc w:val="left"/>
      <w:pPr>
        <w:ind w:left="5431" w:hanging="200"/>
      </w:pPr>
      <w:rPr>
        <w:rFonts w:ascii="Symbol" w:hAnsi="Symbol" w:cs="Symbol" w:hint="default"/>
      </w:rPr>
    </w:lvl>
    <w:lvl w:ilvl="7">
      <w:start w:val="1"/>
      <w:numFmt w:val="bullet"/>
      <w:lvlText w:val=""/>
      <w:lvlJc w:val="left"/>
      <w:pPr>
        <w:ind w:left="6209" w:hanging="200"/>
      </w:pPr>
      <w:rPr>
        <w:rFonts w:ascii="Symbol" w:hAnsi="Symbol" w:cs="Symbol" w:hint="default"/>
      </w:rPr>
    </w:lvl>
    <w:lvl w:ilvl="8">
      <w:start w:val="1"/>
      <w:numFmt w:val="bullet"/>
      <w:lvlText w:val=""/>
      <w:lvlJc w:val="left"/>
      <w:pPr>
        <w:ind w:left="6988" w:hanging="200"/>
      </w:pPr>
      <w:rPr>
        <w:rFonts w:ascii="Symbol" w:hAnsi="Symbol" w:cs="Symbol" w:hint="default"/>
      </w:rPr>
    </w:lvl>
  </w:abstractNum>
  <w:abstractNum w:abstractNumId="3">
    <w:nsid w:val="4916051E"/>
    <w:multiLevelType w:val="multilevel"/>
    <w:tmpl w:val="04C414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B2"/>
    <w:rsid w:val="001352CC"/>
    <w:rsid w:val="00762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suppressAutoHyphens/>
    </w:pPr>
  </w:style>
  <w:style w:type="paragraph" w:styleId="Heading1">
    <w:name w:val="heading 1"/>
    <w:basedOn w:val="Normal"/>
    <w:link w:val="Heading1Char"/>
    <w:uiPriority w:val="9"/>
    <w:qFormat/>
    <w:pPr>
      <w:ind w:left="552"/>
      <w:outlineLvl w:val="0"/>
    </w:pPr>
    <w:rPr>
      <w:rFonts w:ascii="Arial" w:eastAsia="Arial" w:hAnsi="Arial"/>
      <w:b/>
      <w:bCs/>
      <w:sz w:val="28"/>
      <w:szCs w:val="28"/>
    </w:rPr>
  </w:style>
  <w:style w:type="paragraph" w:styleId="Heading2">
    <w:name w:val="heading 2"/>
    <w:basedOn w:val="Normal"/>
    <w:uiPriority w:val="1"/>
    <w:qFormat/>
    <w:pPr>
      <w:ind w:left="552"/>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07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7275"/>
    <w:rPr>
      <w:sz w:val="18"/>
      <w:szCs w:val="18"/>
    </w:rPr>
  </w:style>
  <w:style w:type="character" w:customStyle="1" w:styleId="CommentTextChar">
    <w:name w:val="Comment Text Char"/>
    <w:basedOn w:val="DefaultParagraphFont"/>
    <w:link w:val="CommentText"/>
    <w:uiPriority w:val="99"/>
    <w:semiHidden/>
    <w:rsid w:val="004B7275"/>
    <w:rPr>
      <w:sz w:val="24"/>
      <w:szCs w:val="24"/>
    </w:rPr>
  </w:style>
  <w:style w:type="character" w:customStyle="1" w:styleId="CommentSubjectChar">
    <w:name w:val="Comment Subject Char"/>
    <w:basedOn w:val="CommentTextChar"/>
    <w:link w:val="CommentSubject"/>
    <w:uiPriority w:val="99"/>
    <w:semiHidden/>
    <w:rsid w:val="004B7275"/>
    <w:rPr>
      <w:b/>
      <w:bCs/>
      <w:sz w:val="20"/>
      <w:szCs w:val="20"/>
    </w:rPr>
  </w:style>
  <w:style w:type="character" w:customStyle="1" w:styleId="Heading1Char">
    <w:name w:val="Heading 1 Char"/>
    <w:basedOn w:val="DefaultParagraphFont"/>
    <w:link w:val="Heading1"/>
    <w:uiPriority w:val="9"/>
    <w:rsid w:val="00761B28"/>
    <w:rPr>
      <w:rFonts w:ascii="Arial" w:eastAsia="Arial" w:hAnsi="Arial"/>
      <w:b/>
      <w:bCs/>
      <w:sz w:val="28"/>
      <w:szCs w:val="28"/>
    </w:rPr>
  </w:style>
  <w:style w:type="character" w:customStyle="1" w:styleId="HeaderChar">
    <w:name w:val="Header Char"/>
    <w:basedOn w:val="DefaultParagraphFont"/>
    <w:link w:val="Header"/>
    <w:uiPriority w:val="99"/>
    <w:rsid w:val="009E46D3"/>
  </w:style>
  <w:style w:type="character" w:customStyle="1" w:styleId="FooterChar">
    <w:name w:val="Footer Char"/>
    <w:basedOn w:val="DefaultParagraphFont"/>
    <w:link w:val="Footer"/>
    <w:uiPriority w:val="99"/>
    <w:rsid w:val="009E46D3"/>
  </w:style>
  <w:style w:type="character" w:styleId="PageNumber">
    <w:name w:val="page number"/>
    <w:basedOn w:val="DefaultParagraphFont"/>
    <w:uiPriority w:val="99"/>
    <w:semiHidden/>
    <w:unhideWhenUsed/>
    <w:rsid w:val="009E46D3"/>
  </w:style>
  <w:style w:type="character" w:customStyle="1" w:styleId="ListLabel1">
    <w:name w:val="ListLabel 1"/>
    <w:rPr>
      <w:rFonts w:eastAsia="Times New Roman"/>
      <w:w w:val="99"/>
      <w:sz w:val="20"/>
      <w:szCs w:val="20"/>
    </w:rPr>
  </w:style>
  <w:style w:type="character" w:customStyle="1" w:styleId="ListLabel2">
    <w:name w:val="ListLabel 2"/>
    <w:rPr>
      <w:rFonts w:eastAsia="Arial"/>
      <w:i/>
      <w:w w:val="142"/>
      <w:sz w:val="20"/>
      <w:szCs w:val="20"/>
    </w:rPr>
  </w:style>
  <w:style w:type="character" w:customStyle="1" w:styleId="ListLabel3">
    <w:name w:val="ListLabel 3"/>
    <w:rPr>
      <w:rFonts w:cs="Courier New"/>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uiPriority w:val="1"/>
    <w:qFormat/>
    <w:pPr>
      <w:spacing w:before="7" w:line="288" w:lineRule="auto"/>
      <w:ind w:left="552"/>
    </w:pPr>
    <w:rPr>
      <w:rFonts w:ascii="Times New Roman" w:eastAsia="Times New Roman" w:hAnsi="Times New Roman"/>
      <w:sz w:val="20"/>
      <w:szCs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80710"/>
    <w:rPr>
      <w:rFonts w:ascii="Times New Roman" w:hAnsi="Times New Roman" w:cs="Times New Roman"/>
      <w:sz w:val="18"/>
      <w:szCs w:val="18"/>
    </w:rPr>
  </w:style>
  <w:style w:type="paragraph" w:styleId="Revision">
    <w:name w:val="Revision"/>
    <w:uiPriority w:val="99"/>
    <w:semiHidden/>
    <w:rsid w:val="0078784A"/>
    <w:pPr>
      <w:suppressAutoHyphens/>
    </w:pPr>
  </w:style>
  <w:style w:type="paragraph" w:styleId="CommentText">
    <w:name w:val="annotation text"/>
    <w:basedOn w:val="Normal"/>
    <w:link w:val="CommentTextChar"/>
    <w:uiPriority w:val="99"/>
    <w:semiHidden/>
    <w:unhideWhenUsed/>
    <w:rsid w:val="004B7275"/>
    <w:rPr>
      <w:sz w:val="24"/>
      <w:szCs w:val="24"/>
    </w:rPr>
  </w:style>
  <w:style w:type="paragraph" w:styleId="CommentSubject">
    <w:name w:val="annotation subject"/>
    <w:basedOn w:val="CommentText"/>
    <w:link w:val="CommentSubjectChar"/>
    <w:uiPriority w:val="99"/>
    <w:semiHidden/>
    <w:unhideWhenUsed/>
    <w:rsid w:val="004B7275"/>
    <w:rPr>
      <w:b/>
      <w:bCs/>
      <w:sz w:val="20"/>
      <w:szCs w:val="20"/>
    </w:rPr>
  </w:style>
  <w:style w:type="paragraph" w:customStyle="1" w:styleId="Literatur">
    <w:name w:val="Literatur"/>
    <w:basedOn w:val="Normal"/>
    <w:rsid w:val="00D65A01"/>
    <w:pPr>
      <w:tabs>
        <w:tab w:val="left" w:pos="284"/>
        <w:tab w:val="left" w:pos="425"/>
      </w:tabs>
      <w:ind w:left="284" w:hanging="284"/>
      <w:jc w:val="both"/>
    </w:pPr>
    <w:rPr>
      <w:rFonts w:ascii="Times New Roman" w:eastAsia="Times New Roman" w:hAnsi="Times New Roman" w:cs="Times New Roman"/>
      <w:sz w:val="20"/>
      <w:szCs w:val="20"/>
      <w:lang w:val="de-DE" w:eastAsia="de-DE"/>
    </w:rPr>
  </w:style>
  <w:style w:type="paragraph" w:styleId="Header">
    <w:name w:val="header"/>
    <w:basedOn w:val="Normal"/>
    <w:link w:val="HeaderChar"/>
    <w:uiPriority w:val="99"/>
    <w:unhideWhenUsed/>
    <w:rsid w:val="009E46D3"/>
    <w:pPr>
      <w:tabs>
        <w:tab w:val="center" w:pos="4536"/>
        <w:tab w:val="right" w:pos="9072"/>
      </w:tabs>
    </w:pPr>
  </w:style>
  <w:style w:type="paragraph" w:styleId="Footer">
    <w:name w:val="footer"/>
    <w:basedOn w:val="Normal"/>
    <w:link w:val="FooterChar"/>
    <w:uiPriority w:val="99"/>
    <w:unhideWhenUsed/>
    <w:rsid w:val="009E46D3"/>
    <w:pPr>
      <w:tabs>
        <w:tab w:val="center" w:pos="4536"/>
        <w:tab w:val="right" w:pos="9072"/>
      </w:tabs>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suppressAutoHyphens/>
    </w:pPr>
  </w:style>
  <w:style w:type="paragraph" w:styleId="Heading1">
    <w:name w:val="heading 1"/>
    <w:basedOn w:val="Normal"/>
    <w:link w:val="Heading1Char"/>
    <w:uiPriority w:val="9"/>
    <w:qFormat/>
    <w:pPr>
      <w:ind w:left="552"/>
      <w:outlineLvl w:val="0"/>
    </w:pPr>
    <w:rPr>
      <w:rFonts w:ascii="Arial" w:eastAsia="Arial" w:hAnsi="Arial"/>
      <w:b/>
      <w:bCs/>
      <w:sz w:val="28"/>
      <w:szCs w:val="28"/>
    </w:rPr>
  </w:style>
  <w:style w:type="paragraph" w:styleId="Heading2">
    <w:name w:val="heading 2"/>
    <w:basedOn w:val="Normal"/>
    <w:uiPriority w:val="1"/>
    <w:qFormat/>
    <w:pPr>
      <w:ind w:left="552"/>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07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7275"/>
    <w:rPr>
      <w:sz w:val="18"/>
      <w:szCs w:val="18"/>
    </w:rPr>
  </w:style>
  <w:style w:type="character" w:customStyle="1" w:styleId="CommentTextChar">
    <w:name w:val="Comment Text Char"/>
    <w:basedOn w:val="DefaultParagraphFont"/>
    <w:link w:val="CommentText"/>
    <w:uiPriority w:val="99"/>
    <w:semiHidden/>
    <w:rsid w:val="004B7275"/>
    <w:rPr>
      <w:sz w:val="24"/>
      <w:szCs w:val="24"/>
    </w:rPr>
  </w:style>
  <w:style w:type="character" w:customStyle="1" w:styleId="CommentSubjectChar">
    <w:name w:val="Comment Subject Char"/>
    <w:basedOn w:val="CommentTextChar"/>
    <w:link w:val="CommentSubject"/>
    <w:uiPriority w:val="99"/>
    <w:semiHidden/>
    <w:rsid w:val="004B7275"/>
    <w:rPr>
      <w:b/>
      <w:bCs/>
      <w:sz w:val="20"/>
      <w:szCs w:val="20"/>
    </w:rPr>
  </w:style>
  <w:style w:type="character" w:customStyle="1" w:styleId="Heading1Char">
    <w:name w:val="Heading 1 Char"/>
    <w:basedOn w:val="DefaultParagraphFont"/>
    <w:link w:val="Heading1"/>
    <w:uiPriority w:val="9"/>
    <w:rsid w:val="00761B28"/>
    <w:rPr>
      <w:rFonts w:ascii="Arial" w:eastAsia="Arial" w:hAnsi="Arial"/>
      <w:b/>
      <w:bCs/>
      <w:sz w:val="28"/>
      <w:szCs w:val="28"/>
    </w:rPr>
  </w:style>
  <w:style w:type="character" w:customStyle="1" w:styleId="HeaderChar">
    <w:name w:val="Header Char"/>
    <w:basedOn w:val="DefaultParagraphFont"/>
    <w:link w:val="Header"/>
    <w:uiPriority w:val="99"/>
    <w:rsid w:val="009E46D3"/>
  </w:style>
  <w:style w:type="character" w:customStyle="1" w:styleId="FooterChar">
    <w:name w:val="Footer Char"/>
    <w:basedOn w:val="DefaultParagraphFont"/>
    <w:link w:val="Footer"/>
    <w:uiPriority w:val="99"/>
    <w:rsid w:val="009E46D3"/>
  </w:style>
  <w:style w:type="character" w:styleId="PageNumber">
    <w:name w:val="page number"/>
    <w:basedOn w:val="DefaultParagraphFont"/>
    <w:uiPriority w:val="99"/>
    <w:semiHidden/>
    <w:unhideWhenUsed/>
    <w:rsid w:val="009E46D3"/>
  </w:style>
  <w:style w:type="character" w:customStyle="1" w:styleId="ListLabel1">
    <w:name w:val="ListLabel 1"/>
    <w:rPr>
      <w:rFonts w:eastAsia="Times New Roman"/>
      <w:w w:val="99"/>
      <w:sz w:val="20"/>
      <w:szCs w:val="20"/>
    </w:rPr>
  </w:style>
  <w:style w:type="character" w:customStyle="1" w:styleId="ListLabel2">
    <w:name w:val="ListLabel 2"/>
    <w:rPr>
      <w:rFonts w:eastAsia="Arial"/>
      <w:i/>
      <w:w w:val="142"/>
      <w:sz w:val="20"/>
      <w:szCs w:val="20"/>
    </w:rPr>
  </w:style>
  <w:style w:type="character" w:customStyle="1" w:styleId="ListLabel3">
    <w:name w:val="ListLabel 3"/>
    <w:rPr>
      <w:rFonts w:cs="Courier New"/>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uiPriority w:val="1"/>
    <w:qFormat/>
    <w:pPr>
      <w:spacing w:before="7" w:line="288" w:lineRule="auto"/>
      <w:ind w:left="552"/>
    </w:pPr>
    <w:rPr>
      <w:rFonts w:ascii="Times New Roman" w:eastAsia="Times New Roman" w:hAnsi="Times New Roman"/>
      <w:sz w:val="20"/>
      <w:szCs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80710"/>
    <w:rPr>
      <w:rFonts w:ascii="Times New Roman" w:hAnsi="Times New Roman" w:cs="Times New Roman"/>
      <w:sz w:val="18"/>
      <w:szCs w:val="18"/>
    </w:rPr>
  </w:style>
  <w:style w:type="paragraph" w:styleId="Revision">
    <w:name w:val="Revision"/>
    <w:uiPriority w:val="99"/>
    <w:semiHidden/>
    <w:rsid w:val="0078784A"/>
    <w:pPr>
      <w:suppressAutoHyphens/>
    </w:pPr>
  </w:style>
  <w:style w:type="paragraph" w:styleId="CommentText">
    <w:name w:val="annotation text"/>
    <w:basedOn w:val="Normal"/>
    <w:link w:val="CommentTextChar"/>
    <w:uiPriority w:val="99"/>
    <w:semiHidden/>
    <w:unhideWhenUsed/>
    <w:rsid w:val="004B7275"/>
    <w:rPr>
      <w:sz w:val="24"/>
      <w:szCs w:val="24"/>
    </w:rPr>
  </w:style>
  <w:style w:type="paragraph" w:styleId="CommentSubject">
    <w:name w:val="annotation subject"/>
    <w:basedOn w:val="CommentText"/>
    <w:link w:val="CommentSubjectChar"/>
    <w:uiPriority w:val="99"/>
    <w:semiHidden/>
    <w:unhideWhenUsed/>
    <w:rsid w:val="004B7275"/>
    <w:rPr>
      <w:b/>
      <w:bCs/>
      <w:sz w:val="20"/>
      <w:szCs w:val="20"/>
    </w:rPr>
  </w:style>
  <w:style w:type="paragraph" w:customStyle="1" w:styleId="Literatur">
    <w:name w:val="Literatur"/>
    <w:basedOn w:val="Normal"/>
    <w:rsid w:val="00D65A01"/>
    <w:pPr>
      <w:tabs>
        <w:tab w:val="left" w:pos="284"/>
        <w:tab w:val="left" w:pos="425"/>
      </w:tabs>
      <w:ind w:left="284" w:hanging="284"/>
      <w:jc w:val="both"/>
    </w:pPr>
    <w:rPr>
      <w:rFonts w:ascii="Times New Roman" w:eastAsia="Times New Roman" w:hAnsi="Times New Roman" w:cs="Times New Roman"/>
      <w:sz w:val="20"/>
      <w:szCs w:val="20"/>
      <w:lang w:val="de-DE" w:eastAsia="de-DE"/>
    </w:rPr>
  </w:style>
  <w:style w:type="paragraph" w:styleId="Header">
    <w:name w:val="header"/>
    <w:basedOn w:val="Normal"/>
    <w:link w:val="HeaderChar"/>
    <w:uiPriority w:val="99"/>
    <w:unhideWhenUsed/>
    <w:rsid w:val="009E46D3"/>
    <w:pPr>
      <w:tabs>
        <w:tab w:val="center" w:pos="4536"/>
        <w:tab w:val="right" w:pos="9072"/>
      </w:tabs>
    </w:pPr>
  </w:style>
  <w:style w:type="paragraph" w:styleId="Footer">
    <w:name w:val="footer"/>
    <w:basedOn w:val="Normal"/>
    <w:link w:val="FooterChar"/>
    <w:uiPriority w:val="99"/>
    <w:unhideWhenUsed/>
    <w:rsid w:val="009E46D3"/>
    <w:pPr>
      <w:tabs>
        <w:tab w:val="center" w:pos="4536"/>
        <w:tab w:val="right" w:pos="9072"/>
      </w:tab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dx.doi.org/10.1353/anq.0.0112" TargetMode="External"/><Relationship Id="rId21" Type="http://schemas.openxmlformats.org/officeDocument/2006/relationships/hyperlink" Target="http://muse.jhu.edu/content/crossref/journals/anthropological\_quarterly/v083/83.1.coleman.html" TargetMode="External"/><Relationship Id="rId22" Type="http://schemas.openxmlformats.org/officeDocument/2006/relationships/hyperlink" Target="http://notes.fundersandfounders.com/post/50417296471/who-are-hackers-hackers-are-doers" TargetMode="External"/><Relationship Id="rId23" Type="http://schemas.openxmlformats.org/officeDocument/2006/relationships/hyperlink" Target="http://dx.doi.org/10.1177/0196859911415678" TargetMode="External"/><Relationship Id="rId24" Type="http://schemas.openxmlformats.org/officeDocument/2006/relationships/hyperlink" Target="http://jci.sagepub.com/cgi/content/abstract/35/4/356" TargetMode="External"/><Relationship Id="rId25" Type="http://schemas.openxmlformats.org/officeDocument/2006/relationships/hyperlink" Target="http://dx.doi.org/10.1177/1461444811422887" TargetMode="External"/><Relationship Id="rId26" Type="http://schemas.openxmlformats.org/officeDocument/2006/relationships/hyperlink" Target="http://nms.sagepub.com/content/14/4/669" TargetMode="External"/><Relationship Id="rId27" Type="http://schemas.openxmlformats.org/officeDocument/2006/relationships/hyperlink" Target="http://phrack.org/issues/65/2.html" TargetMode="External"/><Relationship Id="rId28" Type="http://schemas.openxmlformats.org/officeDocument/2006/relationships/hyperlink" Target="http://dx.doi.org/10.1287/isre.7.1.111"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dourish.com/goodies/jargon.html" TargetMode="External"/><Relationship Id="rId11" Type="http://schemas.openxmlformats.org/officeDocument/2006/relationships/hyperlink" Target="http://www.catb.org/jargon/html/" TargetMode="External"/><Relationship Id="rId12" Type="http://schemas.openxmlformats.org/officeDocument/2006/relationships/hyperlink" Target="http://textfiles.com/" TargetMode="External"/><Relationship Id="rId13" Type="http://schemas.openxmlformats.org/officeDocument/2006/relationships/hyperlink" Target="http://hackerspaces.org/" TargetMode="External"/><Relationship Id="rId14" Type="http://schemas.openxmlformats.org/officeDocument/2006/relationships/hyperlink" Target="http://dx.doi.org/10.1177/1463499608093814" TargetMode="External"/><Relationship Id="rId15" Type="http://schemas.openxmlformats.org/officeDocument/2006/relationships/hyperlink" Target="http://ant.sagepub.com/content/8/3/255.abstract" TargetMode="External"/><Relationship Id="rId16" Type="http://schemas.openxmlformats.org/officeDocument/2006/relationships/hyperlink" Target="http://dx.doi.org/10.1146/annurev.anthro.012809.104945" TargetMode="External"/><Relationship Id="rId17" Type="http://schemas.openxmlformats.org/officeDocument/2006/relationships/hyperlink" Target="http://dx.doi.org/10.1146/annurev.anthro.012809.104945" TargetMode="External"/><Relationship Id="rId18" Type="http://schemas.openxmlformats.org/officeDocument/2006/relationships/hyperlink" Target="http://www.annualreviews.org/eprint/gzYRzazRZpBjEGWfcWr5/full/10.1146/annurev.anthro.012809.104945" TargetMode="External"/><Relationship Id="rId19" Type="http://schemas.openxmlformats.org/officeDocument/2006/relationships/hyperlink" Target="http://dx.doi.org/10.1353/anq.0.011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3FABDF-B0AC-AB47-8388-D2E72180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11628</TotalTime>
  <Pages>25</Pages>
  <Words>10137</Words>
  <Characters>57783</Characters>
  <Application>Microsoft Macintosh Word</Application>
  <DocSecurity>0</DocSecurity>
  <Lines>481</Lines>
  <Paragraphs>135</Paragraphs>
  <ScaleCrop>false</ScaleCrop>
  <Company>UCLA</Company>
  <LinksUpToDate>false</LinksUpToDate>
  <CharactersWithSpaces>67785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Kelty</cp:lastModifiedBy>
  <cp:revision>1</cp:revision>
  <cp:lastPrinted>2016-06-07T09:23:00Z</cp:lastPrinted>
  <dcterms:created xsi:type="dcterms:W3CDTF">2016-06-20T16:36:00Z</dcterms:created>
  <dcterms:modified xsi:type="dcterms:W3CDTF">2016-06-22T00:07:00Z</dcterms:modified>
  <dc:language>en-US</dc:language>
</cp:coreProperties>
</file>